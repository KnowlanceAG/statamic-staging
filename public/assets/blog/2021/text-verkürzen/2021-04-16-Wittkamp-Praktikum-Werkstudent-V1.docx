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CFAAC" w14:textId="1517B43D" w:rsidR="00843056" w:rsidRPr="00F90695" w:rsidRDefault="00210035">
      <w:pPr>
        <w:rPr>
          <w:b/>
          <w:bCs/>
          <w:sz w:val="32"/>
          <w:szCs w:val="28"/>
        </w:rPr>
      </w:pPr>
      <w:commentRangeStart w:id="0"/>
      <w:r>
        <w:rPr>
          <w:b/>
          <w:bCs/>
          <w:sz w:val="32"/>
          <w:szCs w:val="28"/>
        </w:rPr>
        <w:t>Berufserfahrung</w:t>
      </w:r>
      <w:r w:rsidR="00095D78">
        <w:rPr>
          <w:b/>
          <w:bCs/>
          <w:sz w:val="32"/>
          <w:szCs w:val="28"/>
        </w:rPr>
        <w:t xml:space="preserve"> sammeln</w:t>
      </w:r>
      <w:r>
        <w:rPr>
          <w:b/>
          <w:bCs/>
          <w:sz w:val="32"/>
          <w:szCs w:val="28"/>
        </w:rPr>
        <w:t xml:space="preserve"> in den Semesterferien und während des Studiums – </w:t>
      </w:r>
      <w:r w:rsidR="00FA6BB2">
        <w:rPr>
          <w:b/>
          <w:bCs/>
          <w:sz w:val="32"/>
          <w:szCs w:val="28"/>
        </w:rPr>
        <w:t>Werkstudent vs. Praktikum</w:t>
      </w:r>
      <w:commentRangeEnd w:id="0"/>
      <w:r w:rsidR="00E14C76">
        <w:rPr>
          <w:rStyle w:val="CommentReference"/>
        </w:rPr>
        <w:commentReference w:id="0"/>
      </w:r>
    </w:p>
    <w:p w14:paraId="71209AA7" w14:textId="079B185C" w:rsidR="00210035" w:rsidRDefault="00210035">
      <w:r>
        <w:t xml:space="preserve">Viele Studierende arbeiten neben dem Studium. Entscheidend für Studenten ist dabei die </w:t>
      </w:r>
      <w:r w:rsidR="00C40276">
        <w:t xml:space="preserve">Finanzierung des Studiums selbst, die </w:t>
      </w:r>
      <w:r>
        <w:t xml:space="preserve">Sicherung des Lebensunterhaltes sowie </w:t>
      </w:r>
      <w:r w:rsidR="00065516">
        <w:t xml:space="preserve">der Erhalt </w:t>
      </w:r>
      <w:r w:rsidR="00C40276">
        <w:t>eine</w:t>
      </w:r>
      <w:r w:rsidR="00065516">
        <w:t>r</w:t>
      </w:r>
      <w:r w:rsidR="00C40276">
        <w:t xml:space="preserve"> </w:t>
      </w:r>
      <w:r w:rsidR="00FA6BB2">
        <w:t>Unabhängigkeit von den Eltern.</w:t>
      </w:r>
    </w:p>
    <w:p w14:paraId="654E70E8" w14:textId="7026EED4" w:rsidR="00FA6BB2" w:rsidRDefault="00FA6BB2">
      <w:r w:rsidRPr="00FA6BB2">
        <w:rPr>
          <w:noProof/>
        </w:rPr>
        <w:drawing>
          <wp:inline distT="0" distB="0" distL="0" distR="0" wp14:anchorId="588871D4" wp14:editId="6990B970">
            <wp:extent cx="5760720" cy="11328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132840"/>
                    </a:xfrm>
                    <a:prstGeom prst="rect">
                      <a:avLst/>
                    </a:prstGeom>
                  </pic:spPr>
                </pic:pic>
              </a:graphicData>
            </a:graphic>
          </wp:inline>
        </w:drawing>
      </w:r>
    </w:p>
    <w:p w14:paraId="20A51F7F" w14:textId="0AC9B8F9" w:rsidR="00FA6BB2" w:rsidRDefault="00FA6BB2">
      <w:r>
        <w:t xml:space="preserve">Quelle: </w:t>
      </w:r>
      <w:hyperlink r:id="rId9" w:history="1">
        <w:r w:rsidRPr="00D87479">
          <w:rPr>
            <w:rStyle w:val="Hyperlink"/>
          </w:rPr>
          <w:t>https://de.statista.com/statistik/daten/studie/190651/umfrage/gruende-fuer-die-arbeit-neben-dem-studium/</w:t>
        </w:r>
      </w:hyperlink>
    </w:p>
    <w:p w14:paraId="4B51DEAE" w14:textId="57A26935" w:rsidR="00FA6BB2" w:rsidRDefault="00FA6BB2">
      <w:r>
        <w:t>Wie wichtig ist es dabei während des Studiums einschlägige Berufserfahrung zu sammeln</w:t>
      </w:r>
      <w:r w:rsidR="00EF5DFE">
        <w:t xml:space="preserve"> – </w:t>
      </w:r>
      <w:r w:rsidR="00065516">
        <w:t xml:space="preserve">Stichwort: </w:t>
      </w:r>
      <w:r w:rsidR="00EF5DFE">
        <w:t>Praktikum vs. Werkstudentenjob</w:t>
      </w:r>
      <w:r>
        <w:t>? Nach einer Umfrage von Ernst &amp; Young aus dem Jahr 2020 sehr wichtig. 50 Prozent aller Befragten g</w:t>
      </w:r>
      <w:r w:rsidR="00065516">
        <w:t>a</w:t>
      </w:r>
      <w:r>
        <w:t xml:space="preserve">ben an, dass für sie Praktika und Berufserfahrung wichtig sind für die Karriere. 40 Prozent sagen, dass gute Kontakte </w:t>
      </w:r>
      <w:r w:rsidR="00065516">
        <w:t xml:space="preserve">sehr </w:t>
      </w:r>
      <w:r>
        <w:t>wichtig sind und 27 Prozent sprechen davon, dass gute Noten sehr wichtig sind für die Karriere.</w:t>
      </w:r>
    </w:p>
    <w:p w14:paraId="42F6C3B4" w14:textId="25F3FA1A" w:rsidR="00FA6BB2" w:rsidRDefault="00FA6BB2">
      <w:r w:rsidRPr="00FA6BB2">
        <w:rPr>
          <w:noProof/>
        </w:rPr>
        <w:drawing>
          <wp:inline distT="0" distB="0" distL="0" distR="0" wp14:anchorId="00476076" wp14:editId="28F04E2E">
            <wp:extent cx="5760720" cy="347091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470910"/>
                    </a:xfrm>
                    <a:prstGeom prst="rect">
                      <a:avLst/>
                    </a:prstGeom>
                  </pic:spPr>
                </pic:pic>
              </a:graphicData>
            </a:graphic>
          </wp:inline>
        </w:drawing>
      </w:r>
    </w:p>
    <w:p w14:paraId="1BCE848D" w14:textId="3786377F" w:rsidR="00FA6BB2" w:rsidRDefault="00FA6BB2">
      <w:r>
        <w:t xml:space="preserve">Quelle: </w:t>
      </w:r>
      <w:hyperlink r:id="rId11" w:history="1">
        <w:r w:rsidRPr="00D87479">
          <w:rPr>
            <w:rStyle w:val="Hyperlink"/>
          </w:rPr>
          <w:t>https://de.statista.com/statistik/daten/studie/1182850/umfrage/studierende-relevante-karriere-kriterien/</w:t>
        </w:r>
      </w:hyperlink>
      <w:r>
        <w:t xml:space="preserve"> </w:t>
      </w:r>
    </w:p>
    <w:p w14:paraId="60B6CA8F" w14:textId="27142C1B" w:rsidR="00FA6BB2" w:rsidRDefault="00FA6BB2">
      <w:r>
        <w:t>In Summe zei</w:t>
      </w:r>
      <w:r w:rsidR="008F29D3">
        <w:t xml:space="preserve">gt sich, dass </w:t>
      </w:r>
      <w:r w:rsidR="00065516">
        <w:t xml:space="preserve">Praktika und </w:t>
      </w:r>
      <w:commentRangeStart w:id="1"/>
      <w:r w:rsidR="008F29D3">
        <w:t xml:space="preserve">Berufserfahrung </w:t>
      </w:r>
      <w:del w:id="2" w:author="Markus Buchheit" w:date="2021-04-20T16:02:00Z">
        <w:r w:rsidR="008F29D3" w:rsidDel="00F5200E">
          <w:delText xml:space="preserve">sammeln </w:delText>
        </w:r>
      </w:del>
      <w:ins w:id="3" w:author="Markus Buchheit" w:date="2021-04-20T16:02:00Z">
        <w:r w:rsidR="00F5200E">
          <w:t>S</w:t>
        </w:r>
        <w:r w:rsidR="00F5200E">
          <w:t xml:space="preserve">ammeln </w:t>
        </w:r>
        <w:commentRangeEnd w:id="1"/>
        <w:r w:rsidR="00F5200E">
          <w:rPr>
            <w:rStyle w:val="CommentReference"/>
          </w:rPr>
          <w:commentReference w:id="1"/>
        </w:r>
      </w:ins>
      <w:r w:rsidR="008F29D3">
        <w:t xml:space="preserve">von zentraler Bedeutung </w:t>
      </w:r>
      <w:del w:id="4" w:author="Markus Buchheit" w:date="2021-04-20T16:02:00Z">
        <w:r w:rsidR="008F29D3" w:rsidDel="00F5200E">
          <w:delText>ist</w:delText>
        </w:r>
      </w:del>
      <w:ins w:id="5" w:author="Markus Buchheit" w:date="2021-04-20T16:02:00Z">
        <w:r w:rsidR="00F5200E">
          <w:t>sind</w:t>
        </w:r>
      </w:ins>
      <w:r w:rsidR="008F29D3">
        <w:t xml:space="preserve">. </w:t>
      </w:r>
      <w:r w:rsidR="00210035">
        <w:t xml:space="preserve">Dabei kommen sowohl Praktika als auch Werkstudentenjobs in Frage. </w:t>
      </w:r>
      <w:r>
        <w:t>Doch was ist beim Vergleich Praktikum vs. Werkstudent zu beachten?</w:t>
      </w:r>
      <w:r w:rsidR="008F29D3">
        <w:t xml:space="preserve"> Und: Was passiert ohne Berufserfahrung nach dem Studium? Darüber hinaus ist die Frage </w:t>
      </w:r>
      <w:r w:rsidR="008F29D3">
        <w:lastRenderedPageBreak/>
        <w:t>interessant, welche Studiengänge am meisten Berufserfahrung während des Studiums benötigen.</w:t>
      </w:r>
    </w:p>
    <w:p w14:paraId="2FE4F0D4" w14:textId="20605B7B" w:rsidR="00FA6BB2" w:rsidRDefault="00FA6BB2">
      <w:r>
        <w:t>In diesem Blog</w:t>
      </w:r>
      <w:ins w:id="6" w:author="Markus Buchheit" w:date="2021-04-20T16:04:00Z">
        <w:r w:rsidR="00F5200E">
          <w:t>artikel</w:t>
        </w:r>
      </w:ins>
      <w:r>
        <w:t xml:space="preserve"> möchten wir Ihnen </w:t>
      </w:r>
      <w:r w:rsidR="008F29D3">
        <w:t xml:space="preserve">Antworten auf diese Fragen geben und </w:t>
      </w:r>
      <w:r>
        <w:t>zeigen, welche Möglichkeiten es gibt, neben dem Studium Berufserfahrung zu sammeln</w:t>
      </w:r>
      <w:r w:rsidR="008F29D3">
        <w:t>. Auch wollen wir die nachfolgende Frage beantworten: W</w:t>
      </w:r>
      <w:r>
        <w:t>as zählt als Berufserfahrung</w:t>
      </w:r>
      <w:r w:rsidR="008F29D3">
        <w:t>?</w:t>
      </w:r>
    </w:p>
    <w:p w14:paraId="245D770C" w14:textId="0827980A" w:rsidR="006B7E10" w:rsidRPr="006B7E10" w:rsidRDefault="006B7E10">
      <w:pPr>
        <w:rPr>
          <w:b/>
          <w:bCs/>
        </w:rPr>
      </w:pPr>
      <w:r>
        <w:rPr>
          <w:b/>
          <w:bCs/>
        </w:rPr>
        <w:t>Welche Unterschiede gib es zwischen Praktikum vs. Werkstudent?</w:t>
      </w:r>
    </w:p>
    <w:p w14:paraId="1EAF87DE" w14:textId="539892F5" w:rsidR="00035A38" w:rsidRDefault="00035A38" w:rsidP="00035A38">
      <w:r>
        <w:t xml:space="preserve">Es gibt grundsätzlich zwei Möglichkeiten, während des Studiums Berufserfahrung zu sammeln: </w:t>
      </w:r>
      <w:hyperlink r:id="rId12" w:history="1">
        <w:r w:rsidRPr="008573FC">
          <w:rPr>
            <w:rStyle w:val="Hyperlink"/>
          </w:rPr>
          <w:t>ein Praktikum oder die Tätigkeit als Werkstudent</w:t>
        </w:r>
      </w:hyperlink>
      <w:r>
        <w:t>. Was ist der Unterschied zwischen der Tätigkeit als Werkstudent oder einem Praktikum?</w:t>
      </w:r>
    </w:p>
    <w:p w14:paraId="17115F57" w14:textId="1BFAAC79" w:rsidR="006B7E10" w:rsidRPr="006B7E10" w:rsidRDefault="006B7E10" w:rsidP="00035A38">
      <w:pPr>
        <w:rPr>
          <w:b/>
          <w:bCs/>
          <w:i/>
          <w:iCs/>
        </w:rPr>
      </w:pPr>
      <w:r>
        <w:rPr>
          <w:b/>
          <w:bCs/>
          <w:i/>
          <w:iCs/>
        </w:rPr>
        <w:t>Tätigkeit als Werkstudent</w:t>
      </w:r>
    </w:p>
    <w:p w14:paraId="0CC28FD7" w14:textId="77777777" w:rsidR="00F5200E" w:rsidRDefault="00035A38" w:rsidP="00035A38">
      <w:pPr>
        <w:rPr>
          <w:ins w:id="7" w:author="Markus Buchheit" w:date="2021-04-20T16:04:00Z"/>
        </w:rPr>
      </w:pPr>
      <w:r>
        <w:t xml:space="preserve">Während beim Werkstudentenjob ein längerfristiges Beschäftigungsverhältnis im Vordergrund steht, sind Praktika zeitlich begrenzt. Im Vergleich zu einem Praktikum bringt damit ein Werkstudentenjob den Vorteil mit sich, dass eine praktische </w:t>
      </w:r>
      <w:hyperlink r:id="rId13" w:history="1">
        <w:r w:rsidRPr="003608E7">
          <w:rPr>
            <w:rStyle w:val="Hyperlink"/>
          </w:rPr>
          <w:t>Bachelorarbeit möglicherweise später im Unternehmen</w:t>
        </w:r>
      </w:hyperlink>
      <w:r>
        <w:t xml:space="preserve"> geschrieben werden kann. </w:t>
      </w:r>
      <w:r w:rsidR="006B7E10">
        <w:t xml:space="preserve">Wenn Sie hierzu Unterstützung benötigen, können unsere Ghostwriter Ihnen bei der Erstellung einer </w:t>
      </w:r>
      <w:hyperlink r:id="rId14" w:history="1">
        <w:r w:rsidR="006B7E10" w:rsidRPr="006B7E10">
          <w:rPr>
            <w:rStyle w:val="Hyperlink"/>
          </w:rPr>
          <w:t>Mustervorlage für eine Bachelorarbeit</w:t>
        </w:r>
      </w:hyperlink>
      <w:r w:rsidR="006B7E10">
        <w:t xml:space="preserve"> als Coach</w:t>
      </w:r>
      <w:r w:rsidR="00EF5DFE">
        <w:t>, Betreuer</w:t>
      </w:r>
      <w:r w:rsidR="006B7E10">
        <w:t xml:space="preserve"> oder Autor beratend zur Seite stehen.</w:t>
      </w:r>
    </w:p>
    <w:p w14:paraId="5C9BFDAC" w14:textId="6606D8E9" w:rsidR="00035A38" w:rsidRDefault="00095D78" w:rsidP="00035A38">
      <w:del w:id="8" w:author="Markus Buchheit" w:date="2021-04-20T16:04:00Z">
        <w:r w:rsidDel="00F5200E">
          <w:delText xml:space="preserve"> </w:delText>
        </w:r>
      </w:del>
      <w:del w:id="9" w:author="Markus Buchheit" w:date="2021-04-20T16:05:00Z">
        <w:r w:rsidDel="00F5200E">
          <w:delText xml:space="preserve">Auch in der Literaturrecherche oder </w:delText>
        </w:r>
        <w:r w:rsidR="00065516" w:rsidDel="00F5200E">
          <w:delText>der inhaltlichen Korrektur</w:delText>
        </w:r>
        <w:r w:rsidDel="00F5200E">
          <w:delText xml:space="preserve"> können </w:delText>
        </w:r>
        <w:r w:rsidR="00065516" w:rsidDel="00F5200E">
          <w:delText xml:space="preserve">unsere </w:delText>
        </w:r>
        <w:r w:rsidDel="00F5200E">
          <w:delText>Ghostwriter von GWriters Ihnen helfen.</w:delText>
        </w:r>
        <w:r w:rsidR="006B7E10" w:rsidDel="00F5200E">
          <w:delText xml:space="preserve"> </w:delText>
        </w:r>
      </w:del>
      <w:r w:rsidR="00035A38">
        <w:t xml:space="preserve">Auch können Sie beim Werkstudentenjob Kontakte sammeln für spätere berufliche Entwicklungen. </w:t>
      </w:r>
      <w:r w:rsidR="00065516">
        <w:t>D</w:t>
      </w:r>
      <w:r w:rsidR="00035A38">
        <w:t>ie Sammlung erster Berufserfahrungen ist möglich und die Verantwortung, die im Rahmen von Werkstudentenjobs übernommen werden kann, ist größer als bei einem Praktikum.</w:t>
      </w:r>
      <w:r>
        <w:t xml:space="preserve"> Darüber hinaus kann man sich</w:t>
      </w:r>
      <w:r w:rsidR="00065516">
        <w:t xml:space="preserve"> auch</w:t>
      </w:r>
      <w:r>
        <w:t xml:space="preserve"> einen Werkstudentenjob als Praktikum anrechnen lassen</w:t>
      </w:r>
      <w:ins w:id="10" w:author="Markus Buchheit" w:date="2021-04-20T16:05:00Z">
        <w:r w:rsidR="00F5200E">
          <w:t xml:space="preserve">, wenn dieses bspw. vom Lehrstuhl </w:t>
        </w:r>
      </w:ins>
      <w:ins w:id="11" w:author="Markus Buchheit" w:date="2021-04-20T16:06:00Z">
        <w:r w:rsidR="00F5200E">
          <w:t>vorausgesetzt wird</w:t>
        </w:r>
      </w:ins>
      <w:r>
        <w:t>.</w:t>
      </w:r>
    </w:p>
    <w:p w14:paraId="58B6E3E9" w14:textId="28F31B9C" w:rsidR="006B7E10" w:rsidRPr="006B7E10" w:rsidRDefault="006B7E10" w:rsidP="00035A38">
      <w:pPr>
        <w:rPr>
          <w:b/>
          <w:bCs/>
          <w:i/>
          <w:iCs/>
        </w:rPr>
      </w:pPr>
      <w:r>
        <w:rPr>
          <w:b/>
          <w:bCs/>
          <w:i/>
          <w:iCs/>
        </w:rPr>
        <w:t>Praktikum</w:t>
      </w:r>
    </w:p>
    <w:p w14:paraId="675F9D41" w14:textId="71AA40F7" w:rsidR="00035A38" w:rsidRDefault="00035A38" w:rsidP="00035A38">
      <w:r>
        <w:t xml:space="preserve">Beim Praktikum liegt kein vollwertiges Beschäftigungsverhältnis vor. Ein Praktikum dauert im Regelfall drei bis sechs Monate und wird als Teil- oder Vollzeitpraktikum durchgeführt. Die Finanzierung eines Studiums über ein Praktikum ist dabei schwierig – oftmals ist die Vergütung von Praktikumsstellen sehr gering oder es gibt überhaupt keine Vergütung. Der wesentliche Mehrwert eines Praktikums liegt also neben dem Networking in der Erfüllung einer Eingangsvoraussetzung für das Studium. Denn viele Studiengänge – insbesondere solche, die eine hohe Affinität zur Wirtschaft aufweisen – </w:t>
      </w:r>
      <w:commentRangeStart w:id="12"/>
      <w:r>
        <w:t xml:space="preserve">verlangen ein Praktikum, um zum Studium zugelassen zu werden. Beispielsweise die </w:t>
      </w:r>
      <w:hyperlink r:id="rId15" w:history="1">
        <w:r w:rsidRPr="003608E7">
          <w:rPr>
            <w:rStyle w:val="Hyperlink"/>
          </w:rPr>
          <w:t>Betriebswirtschaftslehre</w:t>
        </w:r>
      </w:hyperlink>
      <w:r>
        <w:t xml:space="preserve"> kann hier genannt werden.</w:t>
      </w:r>
      <w:r w:rsidR="006B7E10">
        <w:t xml:space="preserve"> </w:t>
      </w:r>
      <w:commentRangeEnd w:id="12"/>
      <w:r w:rsidR="00E14C76">
        <w:rPr>
          <w:rStyle w:val="CommentReference"/>
        </w:rPr>
        <w:commentReference w:id="12"/>
      </w:r>
      <w:r w:rsidR="006B7E10">
        <w:t xml:space="preserve">Ein Abschluss eines Praktikums stellt hier die Erstellung eines Praktikumsberichts dar. Hier können unsere Ghostwriter Ihnen eine </w:t>
      </w:r>
      <w:hyperlink r:id="rId16" w:history="1">
        <w:r w:rsidR="006B7E10" w:rsidRPr="006B7E10">
          <w:rPr>
            <w:rStyle w:val="Hyperlink"/>
          </w:rPr>
          <w:t>Mustervorlage erstellen</w:t>
        </w:r>
      </w:hyperlink>
      <w:r w:rsidR="006B7E10">
        <w:t xml:space="preserve">. Auch bieten wir Ihnen eine </w:t>
      </w:r>
      <w:hyperlink r:id="rId17" w:history="1">
        <w:r w:rsidR="006B7E10" w:rsidRPr="006B7E10">
          <w:rPr>
            <w:rStyle w:val="Hyperlink"/>
          </w:rPr>
          <w:t>Vorlage zum Download</w:t>
        </w:r>
      </w:hyperlink>
      <w:r w:rsidR="006B7E10">
        <w:t xml:space="preserve"> für einen Praktikumsbericht an.</w:t>
      </w:r>
    </w:p>
    <w:p w14:paraId="66642FC2" w14:textId="6E83AAEB" w:rsidR="006B7E10" w:rsidRDefault="006B7E10" w:rsidP="006B7E10">
      <w:pPr>
        <w:rPr>
          <w:b/>
          <w:bCs/>
        </w:rPr>
      </w:pPr>
      <w:r>
        <w:rPr>
          <w:b/>
          <w:bCs/>
        </w:rPr>
        <w:t>Praktikum oder Werkstudent</w:t>
      </w:r>
      <w:r w:rsidR="00095D78">
        <w:rPr>
          <w:b/>
          <w:bCs/>
        </w:rPr>
        <w:t xml:space="preserve"> besser</w:t>
      </w:r>
      <w:r>
        <w:rPr>
          <w:b/>
          <w:bCs/>
        </w:rPr>
        <w:t>? Das ist hier die Frage!</w:t>
      </w:r>
    </w:p>
    <w:p w14:paraId="46AEC48B" w14:textId="50DE9155" w:rsidR="00035A38" w:rsidRDefault="00035A38" w:rsidP="00035A38">
      <w:r>
        <w:t xml:space="preserve">Recherchieren Sie im Internet nach </w:t>
      </w:r>
      <w:r w:rsidR="006B7E10">
        <w:t xml:space="preserve">den Schlagwörtern </w:t>
      </w:r>
      <w:r>
        <w:t xml:space="preserve">„Unterschied Praktikant Werkstudent“ wird eines schnell klar: Während bei der Werkstudententätigkeit die langfristige Zusammenarbeit und die Finanzierung des Studiums im Vordergrund steht, </w:t>
      </w:r>
      <w:commentRangeStart w:id="13"/>
      <w:r>
        <w:t>ist es bei</w:t>
      </w:r>
      <w:r w:rsidR="001C4612">
        <w:t>m</w:t>
      </w:r>
      <w:r>
        <w:t xml:space="preserve"> Praktikum die Erfüllung der Zugangsvoraussetzung</w:t>
      </w:r>
      <w:r w:rsidR="00EF5DFE">
        <w:t xml:space="preserve"> </w:t>
      </w:r>
      <w:commentRangeEnd w:id="13"/>
      <w:r w:rsidR="00E14C76">
        <w:rPr>
          <w:rStyle w:val="CommentReference"/>
        </w:rPr>
        <w:commentReference w:id="13"/>
      </w:r>
      <w:r w:rsidR="00EF5DFE">
        <w:t xml:space="preserve">– das </w:t>
      </w:r>
      <w:r w:rsidR="00EF5DFE">
        <w:lastRenderedPageBreak/>
        <w:t>sogenannte Pflichtpraktikum</w:t>
      </w:r>
      <w:r>
        <w:t xml:space="preserve">. Darum sind Werkstudentenjobs auch so beliebt und deutlich schwieriger zu finden, wie Praktika-Stellen, wie eine Umfrage von </w:t>
      </w:r>
      <w:proofErr w:type="spellStart"/>
      <w:r>
        <w:t>Trendence</w:t>
      </w:r>
      <w:proofErr w:type="spellEnd"/>
      <w:r>
        <w:t xml:space="preserve"> aus dem Jahr 2015 unter 297 Unternehmen zeigt. So eignet sich dann auch eine Werkstudententätigkeit </w:t>
      </w:r>
      <w:r w:rsidR="006B7E10">
        <w:t>eher für die Begleitung während des gesamten Studiums, während ein Praktikum z.B. auch während der Semesterferien abgeleistet werden kann.</w:t>
      </w:r>
    </w:p>
    <w:p w14:paraId="033BB797" w14:textId="7AF4FDED" w:rsidR="00035A38" w:rsidRDefault="00035A38" w:rsidP="00035A38">
      <w:r w:rsidRPr="00035A38">
        <w:rPr>
          <w:noProof/>
        </w:rPr>
        <w:drawing>
          <wp:inline distT="0" distB="0" distL="0" distR="0" wp14:anchorId="4CBE3066" wp14:editId="2520EB70">
            <wp:extent cx="5760720" cy="36029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602990"/>
                    </a:xfrm>
                    <a:prstGeom prst="rect">
                      <a:avLst/>
                    </a:prstGeom>
                  </pic:spPr>
                </pic:pic>
              </a:graphicData>
            </a:graphic>
          </wp:inline>
        </w:drawing>
      </w:r>
    </w:p>
    <w:p w14:paraId="4B165E34" w14:textId="49B210FF" w:rsidR="00035A38" w:rsidRDefault="008573FC" w:rsidP="00035A38">
      <w:r>
        <w:t>Quelle</w:t>
      </w:r>
      <w:r w:rsidR="00035A38">
        <w:t>:</w:t>
      </w:r>
      <w:r w:rsidR="00035A38" w:rsidRPr="00035A38">
        <w:t xml:space="preserve"> </w:t>
      </w:r>
      <w:hyperlink r:id="rId19" w:history="1">
        <w:r w:rsidR="00035A38" w:rsidRPr="00D87479">
          <w:rPr>
            <w:rStyle w:val="Hyperlink"/>
          </w:rPr>
          <w:t>https://de.statista.com/statistik/daten/studie/408827/umfrage/moeglichkeiten-fuer-studenten-in-deutschen-unternehmen-praxiserfahrung-zu-sammeln/</w:t>
        </w:r>
      </w:hyperlink>
      <w:r w:rsidR="00035A38">
        <w:t xml:space="preserve"> </w:t>
      </w:r>
    </w:p>
    <w:p w14:paraId="23BE6FED" w14:textId="26AAE3E5" w:rsidR="00035A38" w:rsidRDefault="00035A38" w:rsidP="00035A38">
      <w:r>
        <w:t>91 Prozent der befragten Unternehmen bieten Praktika-Stellen an, aber nur 74 Prozent offerieren Möglichkeiten als Werkstudent tätig zu werden.</w:t>
      </w:r>
    </w:p>
    <w:p w14:paraId="04F57DB2" w14:textId="5FD57A75" w:rsidR="00DC738A" w:rsidRDefault="00DC738A" w:rsidP="00035A38">
      <w:r>
        <w:t xml:space="preserve">Steht für Sie also die Finanzierung des Studiums im Vordergrund, entscheiden Sie sich für eine Werkstudententätigkeit. Möchten Sie praktische Erfahrungen im Unternehmen sammeln </w:t>
      </w:r>
      <w:commentRangeStart w:id="14"/>
      <w:r>
        <w:t xml:space="preserve">und damit zu einem Studium zugelassen werden, </w:t>
      </w:r>
      <w:commentRangeEnd w:id="14"/>
      <w:r w:rsidR="0045622C">
        <w:rPr>
          <w:rStyle w:val="CommentReference"/>
        </w:rPr>
        <w:commentReference w:id="14"/>
      </w:r>
      <w:r>
        <w:t>ist die Praktikumsstelle die richtige Wahl für Sie.</w:t>
      </w:r>
    </w:p>
    <w:p w14:paraId="7DB8E13C" w14:textId="608F455D" w:rsidR="006B7E10" w:rsidRDefault="003608E7">
      <w:pPr>
        <w:rPr>
          <w:b/>
          <w:bCs/>
        </w:rPr>
      </w:pPr>
      <w:r>
        <w:rPr>
          <w:b/>
          <w:bCs/>
        </w:rPr>
        <w:t>Vorteile und Nachteile – Praktikum vs. Werkstudentenjob?</w:t>
      </w:r>
    </w:p>
    <w:p w14:paraId="2F27E22E" w14:textId="4C8DC865" w:rsidR="001B383F" w:rsidRDefault="001B383F">
      <w:r>
        <w:t xml:space="preserve">Gerade in Zeiten der Corona-Pandemie ist es nicht einfach, eine </w:t>
      </w:r>
      <w:hyperlink r:id="rId20" w:history="1">
        <w:r w:rsidRPr="007628C4">
          <w:rPr>
            <w:rStyle w:val="Hyperlink"/>
          </w:rPr>
          <w:t>Praktikumsstelle oder einen Werkstudentenjob zu</w:t>
        </w:r>
        <w:r w:rsidRPr="007628C4">
          <w:rPr>
            <w:rStyle w:val="Hyperlink"/>
          </w:rPr>
          <w:t xml:space="preserve"> </w:t>
        </w:r>
        <w:r w:rsidRPr="007628C4">
          <w:rPr>
            <w:rStyle w:val="Hyperlink"/>
          </w:rPr>
          <w:t>finden</w:t>
        </w:r>
      </w:hyperlink>
      <w:r>
        <w:t>. Dies hat auch rechtliche Gründe: vielen Unternehmen ist es bei Kurzarbeit nicht möglich, Praktika oder Werkstudentenjobs anzubieten. Was sind also die besten „Corona Jobs“ und wie ich finde ich einen solchen Job? Wichtig sind folgende Punkte:</w:t>
      </w:r>
    </w:p>
    <w:p w14:paraId="64057FE3" w14:textId="7EB0626B" w:rsidR="001B383F" w:rsidRDefault="001B383F" w:rsidP="001B383F">
      <w:pPr>
        <w:pStyle w:val="ListParagraph"/>
        <w:numPr>
          <w:ilvl w:val="0"/>
          <w:numId w:val="21"/>
        </w:numPr>
      </w:pPr>
      <w:r>
        <w:t>Seien Sie flexibel und nicht allzu wählerisch!</w:t>
      </w:r>
    </w:p>
    <w:p w14:paraId="4FBC9F40" w14:textId="370B85F1" w:rsidR="001B383F" w:rsidRDefault="001B383F" w:rsidP="001B383F">
      <w:pPr>
        <w:pStyle w:val="ListParagraph"/>
        <w:numPr>
          <w:ilvl w:val="0"/>
          <w:numId w:val="21"/>
        </w:numPr>
      </w:pPr>
      <w:r>
        <w:t>Nehmen Sie auch längere Fahrtwege in Kauf!</w:t>
      </w:r>
    </w:p>
    <w:p w14:paraId="501E3356" w14:textId="657AF7B3" w:rsidR="00EF5DFE" w:rsidRDefault="00EF5DFE" w:rsidP="001B383F">
      <w:pPr>
        <w:pStyle w:val="ListParagraph"/>
        <w:numPr>
          <w:ilvl w:val="0"/>
          <w:numId w:val="21"/>
        </w:numPr>
      </w:pPr>
      <w:r>
        <w:t xml:space="preserve">Probieren Sie mal was </w:t>
      </w:r>
      <w:proofErr w:type="gramStart"/>
      <w:r>
        <w:t>neues</w:t>
      </w:r>
      <w:proofErr w:type="gramEnd"/>
      <w:r>
        <w:t xml:space="preserve"> aus getreu dem Motto „probieren geht über </w:t>
      </w:r>
      <w:proofErr w:type="spellStart"/>
      <w:r>
        <w:t>studieren</w:t>
      </w:r>
      <w:proofErr w:type="spellEnd"/>
      <w:r>
        <w:t>“!</w:t>
      </w:r>
    </w:p>
    <w:p w14:paraId="18675CC8" w14:textId="35F94652" w:rsidR="00EF5DFE" w:rsidRDefault="00EF5DFE" w:rsidP="001B383F">
      <w:pPr>
        <w:pStyle w:val="ListParagraph"/>
        <w:numPr>
          <w:ilvl w:val="0"/>
          <w:numId w:val="21"/>
        </w:numPr>
      </w:pPr>
      <w:r>
        <w:lastRenderedPageBreak/>
        <w:t>Fokussieren Sie sich auf kleinere und mittelständische Betriebe!</w:t>
      </w:r>
    </w:p>
    <w:p w14:paraId="2D44692B" w14:textId="057A42F9" w:rsidR="001B383F" w:rsidRDefault="001B383F" w:rsidP="001B383F">
      <w:pPr>
        <w:pStyle w:val="ListParagraph"/>
        <w:numPr>
          <w:ilvl w:val="0"/>
          <w:numId w:val="21"/>
        </w:numPr>
      </w:pPr>
      <w:r>
        <w:t>Konzentrieren Sie sich auf Branchen, die weniger von der Corona-Pandemie betroffen sind. Schwierig wird es zum Beispiel sein Jobs in der Maschinenbau-Industrie, im Automobilbau, in der Gastronomie oder im Veranstaltungs- und Messebereich zu finden.</w:t>
      </w:r>
    </w:p>
    <w:p w14:paraId="7DFC9F5D" w14:textId="156C79DB" w:rsidR="001B383F" w:rsidRDefault="001B383F" w:rsidP="001B383F">
      <w:pPr>
        <w:pStyle w:val="ListParagraph"/>
        <w:numPr>
          <w:ilvl w:val="0"/>
          <w:numId w:val="21"/>
        </w:numPr>
      </w:pPr>
      <w:r>
        <w:t>Die Profiteure der Krise sind sicherlich die Handwerks-, die IT- sowie die Dienstleistungs- und Service-Branche. Dort Jobs zu finden ist einfacher!</w:t>
      </w:r>
      <w:r w:rsidR="001C4612">
        <w:t xml:space="preserve"> Auch die Pflege- und Sozialwirtschaft profitiert von der Krise!</w:t>
      </w:r>
    </w:p>
    <w:p w14:paraId="4848ED30" w14:textId="067B27A9" w:rsidR="0045622C" w:rsidRDefault="007628C4" w:rsidP="0045622C">
      <w:pPr>
        <w:pStyle w:val="ListParagraph"/>
        <w:numPr>
          <w:ilvl w:val="0"/>
          <w:numId w:val="21"/>
        </w:numPr>
      </w:pPr>
      <w:r>
        <w:t>Auch virtuelle Praktika und Online-Berufserfahrungen bieten viele Unternehmen an. Fragen Sie gezielt danach!</w:t>
      </w:r>
    </w:p>
    <w:p w14:paraId="5BFFBC6B" w14:textId="77777777" w:rsidR="00EF5DFE" w:rsidRDefault="001B383F" w:rsidP="001B383F">
      <w:commentRangeStart w:id="15"/>
      <w:commentRangeStart w:id="16"/>
      <w:r>
        <w:t>Dabei</w:t>
      </w:r>
      <w:commentRangeEnd w:id="15"/>
      <w:r w:rsidR="0045622C">
        <w:rPr>
          <w:rStyle w:val="CommentReference"/>
        </w:rPr>
        <w:commentReference w:id="15"/>
      </w:r>
      <w:commentRangeEnd w:id="16"/>
      <w:r w:rsidR="00837790">
        <w:rPr>
          <w:rStyle w:val="CommentReference"/>
        </w:rPr>
        <w:commentReference w:id="16"/>
      </w:r>
      <w:r>
        <w:t xml:space="preserve"> hat ein Praktikum folgende Vorteile: Man kann das Berufsfeld gut kennenlernen und erste Einblicke in die Tätigkeit und das Unternehmen erhalten. Auch können Lücken im Lebenslauf gefüllt werden und der Erfolgsdruck ist nicht so hoch – kurzum: Fehler sind hier erlaubt. Allerdings sind die Ansprüche an die Tätigkeit auch eher gering. Das ist beim Werkstudentenjob schon anders: Hier bekommt man im Regelfall die Verantwortung für eigene Projekte, was den Erfolgsdruck steigen lässt. Eine erste </w:t>
      </w:r>
      <w:r w:rsidR="00EF5DFE">
        <w:t>Bewährungsprobe</w:t>
      </w:r>
      <w:r>
        <w:t>.</w:t>
      </w:r>
    </w:p>
    <w:p w14:paraId="3B3E5024" w14:textId="764D9CBC" w:rsidR="00EF5DFE" w:rsidRDefault="001B383F" w:rsidP="001B383F">
      <w:r>
        <w:t>Dafür ist die Vergütung auch attraktiver</w:t>
      </w:r>
      <w:r w:rsidR="00EF5DFE">
        <w:t xml:space="preserve"> und wertvolle Kontakte können besser und umfänglicher gebildet werden als beim Praktikum. Als Werkstudent darf man maximal 20 Stunden in der Woche arbeiten und maximal 707 Euro brutto im Monat verdienen; bis zu 450 Euro können Sie sich als Werkstudent kostenlos bei den Eltern über die Familienversicherung krankenversichern. Verdienen Sie als Werkstudent mehr als 950 Euro im Monat, ist das Arbeitsentgelt nicht mehr steuerfrei. Arbeitsrechtlich ist man als Teilzeitbeschäftigter angestellt, was dann auch das sog. Werkstudentenprivileg zur Folge hat. D.h. für die Beschäftigung eines Werkstudenten sind keine Beiträge zur Kranken-, Arbeitslosen- und Pflegeversicherung zu bezahlen. Es fallen nur Beiträge zur Rentenversicherung an. Das macht es für Unternehmen interessant, Werkstudenten zu beschäftigen. </w:t>
      </w:r>
    </w:p>
    <w:p w14:paraId="066B4CA5" w14:textId="57DEDBBA" w:rsidR="00EF5DFE" w:rsidRDefault="00EF5DFE" w:rsidP="001B383F">
      <w:r>
        <w:t>Somit ist es eigentlich eine fachliche Win-Win-Situation Werkstudenten zu beschäftigen: Unternehmen erhalten vergleichsweise „günstige“ Arbeitskräfte und Sie als Werkstudent können Praxiserfahrungen sammeln und gleichzeitig Ihr Studium finanzieren.</w:t>
      </w:r>
    </w:p>
    <w:p w14:paraId="6A2CCDE1" w14:textId="1A82D488" w:rsidR="006B7E10" w:rsidRDefault="00095D78">
      <w:pPr>
        <w:rPr>
          <w:b/>
          <w:bCs/>
        </w:rPr>
      </w:pPr>
      <w:r>
        <w:rPr>
          <w:b/>
          <w:bCs/>
        </w:rPr>
        <w:t xml:space="preserve">Werkstudent oder Praktikum: </w:t>
      </w:r>
      <w:r w:rsidR="006B7E10">
        <w:rPr>
          <w:b/>
          <w:bCs/>
        </w:rPr>
        <w:t>Welche Studiengänge benötigen am meisten Berufserfahrung?</w:t>
      </w:r>
    </w:p>
    <w:p w14:paraId="2637DEA7" w14:textId="4D525836" w:rsidR="007628C4" w:rsidRDefault="007628C4">
      <w:r w:rsidRPr="007628C4">
        <w:t xml:space="preserve">Berufserfahrung ist vor allen Dingen bei </w:t>
      </w:r>
      <w:r>
        <w:t xml:space="preserve">stärker praxisorientierten Studiengängen notwendig. </w:t>
      </w:r>
      <w:commentRangeStart w:id="17"/>
      <w:r>
        <w:t xml:space="preserve">Dabei ist insbesondere die Betriebswirtschaftslehre zu nennen. </w:t>
      </w:r>
      <w:commentRangeEnd w:id="17"/>
      <w:r w:rsidR="0045622C">
        <w:rPr>
          <w:rStyle w:val="CommentReference"/>
        </w:rPr>
        <w:commentReference w:id="17"/>
      </w:r>
      <w:r>
        <w:t xml:space="preserve">Darüber hinaus sind Studiengänge an Hochschulen der angewandten Wissenschaften prädestiniert für Werkstudentenjobs oder Praktika. Manche Studiengänge verlangen dabei sogar explizit </w:t>
      </w:r>
      <w:hyperlink r:id="rId21" w:history="1">
        <w:r w:rsidRPr="007628C4">
          <w:rPr>
            <w:rStyle w:val="Hyperlink"/>
          </w:rPr>
          <w:t>Berufserfahrung</w:t>
        </w:r>
      </w:hyperlink>
      <w:r>
        <w:t>, haben dafür aber niedrigere akademische Zugangshürden.</w:t>
      </w:r>
    </w:p>
    <w:p w14:paraId="23ACA0AB" w14:textId="0512E309" w:rsidR="007628C4" w:rsidRDefault="007628C4" w:rsidP="007628C4">
      <w:r>
        <w:t xml:space="preserve">Gerade im letzteren Fall fällt es Studenten dann aber zunehmend schwer, die Ansprüche an ein Studium zu erfüllen. Hier können akademische Ghostwriter helfen. Bei </w:t>
      </w:r>
      <w:hyperlink r:id="rId22" w:history="1">
        <w:r w:rsidRPr="00813D46">
          <w:rPr>
            <w:rStyle w:val="Hyperlink"/>
          </w:rPr>
          <w:t>Seminararbeiten</w:t>
        </w:r>
      </w:hyperlink>
      <w:r>
        <w:t xml:space="preserve">, </w:t>
      </w:r>
      <w:hyperlink r:id="rId23" w:history="1">
        <w:r w:rsidRPr="00813D46">
          <w:rPr>
            <w:rStyle w:val="Hyperlink"/>
          </w:rPr>
          <w:t>Präsentationen</w:t>
        </w:r>
      </w:hyperlink>
      <w:r>
        <w:t xml:space="preserve"> und </w:t>
      </w:r>
      <w:hyperlink r:id="rId24" w:history="1">
        <w:r w:rsidRPr="00813D46">
          <w:rPr>
            <w:rStyle w:val="Hyperlink"/>
          </w:rPr>
          <w:t>Hausarbeiten</w:t>
        </w:r>
      </w:hyperlink>
      <w:r>
        <w:t xml:space="preserve"> oder auch bei </w:t>
      </w:r>
      <w:hyperlink r:id="rId25" w:history="1">
        <w:r w:rsidRPr="00665AC2">
          <w:rPr>
            <w:rStyle w:val="Hyperlink"/>
          </w:rPr>
          <w:t>Masterarbeiten</w:t>
        </w:r>
      </w:hyperlink>
      <w:r>
        <w:t xml:space="preserve"> können Ihnen unsere Ghostwriter helfen. Auch für </w:t>
      </w:r>
      <w:hyperlink r:id="rId26" w:history="1">
        <w:r w:rsidRPr="00FE1A33">
          <w:rPr>
            <w:rStyle w:val="Hyperlink"/>
          </w:rPr>
          <w:t>Diplom</w:t>
        </w:r>
      </w:hyperlink>
      <w:r>
        <w:t xml:space="preserve">- und </w:t>
      </w:r>
      <w:hyperlink r:id="rId27" w:history="1">
        <w:r w:rsidRPr="00FE1A33">
          <w:rPr>
            <w:rStyle w:val="Hyperlink"/>
          </w:rPr>
          <w:t>Doktorarbeiten</w:t>
        </w:r>
      </w:hyperlink>
      <w:r>
        <w:t xml:space="preserve"> gelten die gleichen Vorgaben, wenn auch hier die wissenschaftlichen Ansprüche sicherlich noch einmal höher sind. Hilfe können unsere Ghostwriter Ihnen auch bei </w:t>
      </w:r>
      <w:hyperlink r:id="rId28" w:history="1">
        <w:r w:rsidRPr="00C55FCE">
          <w:rPr>
            <w:rStyle w:val="Hyperlink"/>
          </w:rPr>
          <w:t>statistischen Analysen</w:t>
        </w:r>
      </w:hyperlink>
      <w:r>
        <w:t xml:space="preserve"> offerieren.</w:t>
      </w:r>
    </w:p>
    <w:p w14:paraId="0D9847D5" w14:textId="5C54C1A0" w:rsidR="006B7E10" w:rsidRDefault="006B7E10">
      <w:pPr>
        <w:rPr>
          <w:b/>
          <w:bCs/>
        </w:rPr>
      </w:pPr>
      <w:r>
        <w:rPr>
          <w:b/>
          <w:bCs/>
        </w:rPr>
        <w:t>Was passiert ohne Berufserfahrung nach dem Studium?</w:t>
      </w:r>
      <w:r w:rsidR="003608E7">
        <w:rPr>
          <w:b/>
          <w:bCs/>
        </w:rPr>
        <w:t xml:space="preserve"> Wie wichtig ist Berufserfahrung während des Studiums zu sammeln?</w:t>
      </w:r>
    </w:p>
    <w:p w14:paraId="586C997C" w14:textId="04B427CD" w:rsidR="00DC738A" w:rsidRPr="00DC738A" w:rsidRDefault="00EF5DFE">
      <w:r>
        <w:t xml:space="preserve">Studium ohne Berufserfahrung? </w:t>
      </w:r>
      <w:r w:rsidR="00DC738A">
        <w:t xml:space="preserve">Präsentiert sich ihr Lebenslauf nach </w:t>
      </w:r>
      <w:r>
        <w:t xml:space="preserve">dem </w:t>
      </w:r>
      <w:r w:rsidR="00DC738A">
        <w:t xml:space="preserve">Studium ohne Berufserfahrung, so ist dies nicht optimal. </w:t>
      </w:r>
      <w:commentRangeStart w:id="18"/>
      <w:r w:rsidR="00DC738A">
        <w:t xml:space="preserve">Sie </w:t>
      </w:r>
      <w:commentRangeEnd w:id="18"/>
      <w:r w:rsidR="00730F17">
        <w:rPr>
          <w:rStyle w:val="CommentReference"/>
        </w:rPr>
        <w:commentReference w:id="18"/>
      </w:r>
      <w:r w:rsidR="00DC738A">
        <w:t xml:space="preserve">werden einerseits Schwierigkeiten haben, eine Stelle zu finden, weil Ihnen die notwendige Praxiserfahrung fehlt. Andererseits können Sie nur auf wenige Kontakte zurückgreifen, die möglicherweise bei der Stellensuche helfen können. Darum gilt der Tipp: Wann immer möglich </w:t>
      </w:r>
      <w:r w:rsidR="0037231C">
        <w:t xml:space="preserve">verfolgen Sie nicht das Ziel Ihr Studium ohne Berufserfahrung abzuleisten, sondern suchen Sie Kontakt zu Unternehmen und potenziellen Arbeitgebern bereits während des Studiums. Bei der Frage Berufserfahrung vs. Studium </w:t>
      </w:r>
      <w:r>
        <w:t xml:space="preserve">bzw. Studium oder Berufserfahrung </w:t>
      </w:r>
      <w:r w:rsidR="0037231C">
        <w:t xml:space="preserve">sollte </w:t>
      </w:r>
      <w:r>
        <w:t xml:space="preserve">daher </w:t>
      </w:r>
      <w:r w:rsidR="0037231C">
        <w:t>eher zu Gunsten der Berufserfahrung gehandelt werden, ohne dass Sie natürlich Ihr Studium vernachlässigen. Stichwort „vernachlässigen“. Genau an dieser Stelle können die akademischen Ghostwriter von GWriters helfen. Sei es, dass Sie Ihren Fokus während einer gewissen Zeit in Ihrem Studium auf eine Arbeitstätigkeit legen müssen, um das Studium zu finanzieren oder sei es, weil sei ein attraktives Stellenangebot haben, dass Sie nicht ausschlagen wollen.</w:t>
      </w:r>
      <w:del w:id="19" w:author="Markus Buchheit" w:date="2021-04-20T16:50:00Z">
        <w:r w:rsidR="0037231C" w:rsidDel="008B4380">
          <w:delText xml:space="preserve"> Unsere </w:delText>
        </w:r>
        <w:r w:rsidR="00814D64" w:rsidDel="008B4380">
          <w:fldChar w:fldCharType="begin"/>
        </w:r>
        <w:r w:rsidR="00814D64" w:rsidDel="008B4380">
          <w:delInstrText xml:space="preserve"> HYPERLINK "https://gwriters.de/leistungen" </w:delInstrText>
        </w:r>
        <w:r w:rsidR="00814D64" w:rsidDel="008B4380">
          <w:fldChar w:fldCharType="separate"/>
        </w:r>
        <w:r w:rsidR="0037231C" w:rsidRPr="0037231C" w:rsidDel="008B4380">
          <w:rPr>
            <w:rStyle w:val="Hyperlink"/>
          </w:rPr>
          <w:delText>Ghostwriter unterstützen Sie</w:delText>
        </w:r>
        <w:r w:rsidR="00814D64" w:rsidDel="008B4380">
          <w:rPr>
            <w:rStyle w:val="Hyperlink"/>
          </w:rPr>
          <w:fldChar w:fldCharType="end"/>
        </w:r>
        <w:r w:rsidR="0037231C" w:rsidDel="008B4380">
          <w:delText xml:space="preserve"> bei den während dieser Zeit anfallenden Leistungen im Studium.</w:delText>
        </w:r>
        <w:r w:rsidR="003608E7" w:rsidDel="008B4380">
          <w:delText xml:space="preserve"> Angeboten werden hier </w:delText>
        </w:r>
        <w:r w:rsidR="00814D64" w:rsidDel="008B4380">
          <w:fldChar w:fldCharType="begin"/>
        </w:r>
        <w:r w:rsidR="00814D64" w:rsidDel="008B4380">
          <w:delInstrText xml:space="preserve"> HYPERLINK "https://gwriters.de/leistungen/ghostwritin</w:delInstrText>
        </w:r>
        <w:r w:rsidR="00814D64" w:rsidDel="008B4380">
          <w:delInstrText xml:space="preserve">g" </w:delInstrText>
        </w:r>
        <w:r w:rsidR="00814D64" w:rsidDel="008B4380">
          <w:fldChar w:fldCharType="separate"/>
        </w:r>
        <w:r w:rsidR="003608E7" w:rsidRPr="003608E7" w:rsidDel="008B4380">
          <w:rPr>
            <w:rStyle w:val="Hyperlink"/>
          </w:rPr>
          <w:delText>Ghostwriting-Dienstleistungen</w:delText>
        </w:r>
        <w:r w:rsidR="00814D64" w:rsidDel="008B4380">
          <w:rPr>
            <w:rStyle w:val="Hyperlink"/>
          </w:rPr>
          <w:fldChar w:fldCharType="end"/>
        </w:r>
        <w:r w:rsidR="003608E7" w:rsidDel="008B4380">
          <w:delText xml:space="preserve">, </w:delText>
        </w:r>
        <w:r w:rsidR="00814D64" w:rsidDel="008B4380">
          <w:fldChar w:fldCharType="begin"/>
        </w:r>
        <w:r w:rsidR="00814D64" w:rsidDel="008B4380">
          <w:delInstrText xml:space="preserve"> HYPERLINK "https://gwriters.de/leistungen/lektorat" </w:delInstrText>
        </w:r>
        <w:r w:rsidR="00814D64" w:rsidDel="008B4380">
          <w:fldChar w:fldCharType="separate"/>
        </w:r>
        <w:r w:rsidR="003608E7" w:rsidRPr="003608E7" w:rsidDel="008B4380">
          <w:rPr>
            <w:rStyle w:val="Hyperlink"/>
          </w:rPr>
          <w:delText>Lektorate und Korrektorate</w:delText>
        </w:r>
        <w:r w:rsidR="00814D64" w:rsidDel="008B4380">
          <w:rPr>
            <w:rStyle w:val="Hyperlink"/>
          </w:rPr>
          <w:fldChar w:fldCharType="end"/>
        </w:r>
        <w:r w:rsidR="003608E7" w:rsidDel="008B4380">
          <w:delText xml:space="preserve">, </w:delText>
        </w:r>
        <w:r w:rsidR="00814D64" w:rsidDel="008B4380">
          <w:fldChar w:fldCharType="begin"/>
        </w:r>
        <w:r w:rsidR="00814D64" w:rsidDel="008B4380">
          <w:delInstrText xml:space="preserve"> HYPERLINK "https://gwriters.de/leistungen/plagiatspruefung" </w:delInstrText>
        </w:r>
        <w:r w:rsidR="00814D64" w:rsidDel="008B4380">
          <w:fldChar w:fldCharType="separate"/>
        </w:r>
        <w:r w:rsidR="003608E7" w:rsidRPr="003608E7" w:rsidDel="008B4380">
          <w:rPr>
            <w:rStyle w:val="Hyperlink"/>
          </w:rPr>
          <w:delText>Plagiatsprüfungen</w:delText>
        </w:r>
        <w:r w:rsidR="00814D64" w:rsidDel="008B4380">
          <w:rPr>
            <w:rStyle w:val="Hyperlink"/>
          </w:rPr>
          <w:fldChar w:fldCharType="end"/>
        </w:r>
        <w:r w:rsidR="003608E7" w:rsidDel="008B4380">
          <w:delText xml:space="preserve"> sowie </w:delText>
        </w:r>
        <w:r w:rsidR="00814D64" w:rsidDel="008B4380">
          <w:fldChar w:fldCharType="begin"/>
        </w:r>
        <w:r w:rsidR="00814D64" w:rsidDel="008B4380">
          <w:delInstrText xml:space="preserve"> HYPERLINK "https://gwriters.de/leistungen/uebe</w:delInstrText>
        </w:r>
        <w:r w:rsidR="00814D64" w:rsidDel="008B4380">
          <w:delInstrText xml:space="preserve">rsetzung" </w:delInstrText>
        </w:r>
        <w:r w:rsidR="00814D64" w:rsidDel="008B4380">
          <w:fldChar w:fldCharType="separate"/>
        </w:r>
        <w:r w:rsidR="003608E7" w:rsidRPr="003608E7" w:rsidDel="008B4380">
          <w:rPr>
            <w:rStyle w:val="Hyperlink"/>
          </w:rPr>
          <w:delText>Übersetzungen</w:delText>
        </w:r>
        <w:r w:rsidR="00814D64" w:rsidDel="008B4380">
          <w:rPr>
            <w:rStyle w:val="Hyperlink"/>
          </w:rPr>
          <w:fldChar w:fldCharType="end"/>
        </w:r>
        <w:r w:rsidR="003608E7" w:rsidDel="008B4380">
          <w:delText>.</w:delText>
        </w:r>
      </w:del>
      <w:r w:rsidR="003608E7">
        <w:t xml:space="preserve"> </w:t>
      </w:r>
    </w:p>
    <w:p w14:paraId="5D4952FB" w14:textId="0D6699D8" w:rsidR="003608E7" w:rsidDel="008B4380" w:rsidRDefault="003608E7" w:rsidP="003608E7">
      <w:pPr>
        <w:rPr>
          <w:del w:id="20" w:author="Markus Buchheit" w:date="2021-04-20T16:50:00Z"/>
        </w:rPr>
      </w:pPr>
      <w:del w:id="21" w:author="Markus Buchheit" w:date="2021-04-20T16:50:00Z">
        <w:r w:rsidDel="008B4380">
          <w:delText xml:space="preserve">Je nach Fachthema kann GWriters Ihnen die entsprechenden Experten zur Seite stellen. </w:delText>
        </w:r>
        <w:r w:rsidR="00814D64" w:rsidDel="008B4380">
          <w:fldChar w:fldCharType="begin"/>
        </w:r>
        <w:r w:rsidR="00814D64" w:rsidDel="008B4380">
          <w:delInstrText xml:space="preserve"> HYPERLINK "https://gwriters.de/fachrichtungen/bwl" </w:delInstrText>
        </w:r>
        <w:r w:rsidR="00814D64" w:rsidDel="008B4380">
          <w:fldChar w:fldCharType="separate"/>
        </w:r>
        <w:r w:rsidRPr="000D723B" w:rsidDel="008B4380">
          <w:rPr>
            <w:rStyle w:val="Hyperlink"/>
          </w:rPr>
          <w:delText>BWL</w:delText>
        </w:r>
        <w:r w:rsidR="00814D64" w:rsidDel="008B4380">
          <w:rPr>
            <w:rStyle w:val="Hyperlink"/>
          </w:rPr>
          <w:fldChar w:fldCharType="end"/>
        </w:r>
        <w:r w:rsidDel="008B4380">
          <w:delText xml:space="preserve">-, </w:delText>
        </w:r>
        <w:r w:rsidR="00814D64" w:rsidDel="008B4380">
          <w:fldChar w:fldCharType="begin"/>
        </w:r>
        <w:r w:rsidR="00814D64" w:rsidDel="008B4380">
          <w:delInstrText xml:space="preserve"> HYPERLINK "https://gwriters.de/blog/bachelorarbeit-thema-vwl" </w:delInstrText>
        </w:r>
        <w:r w:rsidR="00814D64" w:rsidDel="008B4380">
          <w:fldChar w:fldCharType="separate"/>
        </w:r>
        <w:r w:rsidRPr="000D723B" w:rsidDel="008B4380">
          <w:rPr>
            <w:rStyle w:val="Hyperlink"/>
          </w:rPr>
          <w:delText>VWL</w:delText>
        </w:r>
        <w:r w:rsidR="00814D64" w:rsidDel="008B4380">
          <w:rPr>
            <w:rStyle w:val="Hyperlink"/>
          </w:rPr>
          <w:fldChar w:fldCharType="end"/>
        </w:r>
        <w:r w:rsidDel="008B4380">
          <w:delText xml:space="preserve">-, </w:delText>
        </w:r>
        <w:r w:rsidR="00814D64" w:rsidDel="008B4380">
          <w:fldChar w:fldCharType="begin"/>
        </w:r>
        <w:r w:rsidR="00814D64" w:rsidDel="008B4380">
          <w:delInstrText xml:space="preserve"> HYPERLIN</w:delInstrText>
        </w:r>
        <w:r w:rsidR="00814D64" w:rsidDel="008B4380">
          <w:delInstrText xml:space="preserve">K "https://gwriters.de/blog/ghostwriter-medizin-doktorarbeit" </w:delInstrText>
        </w:r>
        <w:r w:rsidR="00814D64" w:rsidDel="008B4380">
          <w:fldChar w:fldCharType="separate"/>
        </w:r>
        <w:r w:rsidRPr="000D723B" w:rsidDel="008B4380">
          <w:rPr>
            <w:rStyle w:val="Hyperlink"/>
          </w:rPr>
          <w:delText>Medizin</w:delText>
        </w:r>
        <w:r w:rsidR="00814D64" w:rsidDel="008B4380">
          <w:rPr>
            <w:rStyle w:val="Hyperlink"/>
          </w:rPr>
          <w:fldChar w:fldCharType="end"/>
        </w:r>
        <w:r w:rsidDel="008B4380">
          <w:delText xml:space="preserve">- und </w:delText>
        </w:r>
        <w:r w:rsidR="00814D64" w:rsidDel="008B4380">
          <w:fldChar w:fldCharType="begin"/>
        </w:r>
        <w:r w:rsidR="00814D64" w:rsidDel="008B4380">
          <w:delInstrText xml:space="preserve"> HYPERLINK "https://gwriters.de/fachrichtungen/jura" </w:delInstrText>
        </w:r>
        <w:r w:rsidR="00814D64" w:rsidDel="008B4380">
          <w:fldChar w:fldCharType="separate"/>
        </w:r>
        <w:r w:rsidRPr="000D723B" w:rsidDel="008B4380">
          <w:rPr>
            <w:rStyle w:val="Hyperlink"/>
          </w:rPr>
          <w:delText>Jura</w:delText>
        </w:r>
        <w:r w:rsidR="00814D64" w:rsidDel="008B4380">
          <w:rPr>
            <w:rStyle w:val="Hyperlink"/>
          </w:rPr>
          <w:fldChar w:fldCharType="end"/>
        </w:r>
        <w:r w:rsidDel="008B4380">
          <w:delText xml:space="preserve">-Ghostwriter weisen alle unterschiedliche Fähigkeiten und Fertigkeiten auf, die Sie bei Ihren Projekten nutzen können. Auch </w:delText>
        </w:r>
        <w:r w:rsidR="00814D64" w:rsidDel="008B4380">
          <w:fldChar w:fldCharType="begin"/>
        </w:r>
        <w:r w:rsidR="00814D64" w:rsidDel="008B4380">
          <w:delInstrText xml:space="preserve"> HYPERLINK "https://gwriters.de/arbeiten/statistische-analysen" </w:delInstrText>
        </w:r>
        <w:r w:rsidR="00814D64" w:rsidDel="008B4380">
          <w:fldChar w:fldCharType="separate"/>
        </w:r>
        <w:r w:rsidRPr="00F04138" w:rsidDel="008B4380">
          <w:rPr>
            <w:rStyle w:val="Hyperlink"/>
          </w:rPr>
          <w:delText>Hilfestellungen in Statistik</w:delText>
        </w:r>
        <w:r w:rsidR="00814D64" w:rsidDel="008B4380">
          <w:rPr>
            <w:rStyle w:val="Hyperlink"/>
          </w:rPr>
          <w:fldChar w:fldCharType="end"/>
        </w:r>
        <w:r w:rsidDel="008B4380">
          <w:delText xml:space="preserve"> kann GWriters geben. Sie möchten sich ein Bild davon machen, wie dann eine solche Arbeit aussehen kann? Schauen Sie gerne auf nach </w:delText>
        </w:r>
        <w:r w:rsidR="00814D64" w:rsidDel="008B4380">
          <w:fldChar w:fldCharType="begin"/>
        </w:r>
        <w:r w:rsidR="00814D64" w:rsidDel="008B4380">
          <w:delInstrText xml:space="preserve"> HYPERLINK "ttps://gwri</w:delInstrText>
        </w:r>
        <w:r w:rsidR="00814D64" w:rsidDel="008B4380">
          <w:delInstrText xml:space="preserve">ters.de/ghostwriting-beispielarbeiten" </w:delInstrText>
        </w:r>
        <w:r w:rsidR="00814D64" w:rsidDel="008B4380">
          <w:fldChar w:fldCharType="separate"/>
        </w:r>
        <w:r w:rsidRPr="00F04138" w:rsidDel="008B4380">
          <w:rPr>
            <w:rStyle w:val="Hyperlink"/>
          </w:rPr>
          <w:delText>Auszüge</w:delText>
        </w:r>
        <w:r w:rsidDel="008B4380">
          <w:rPr>
            <w:rStyle w:val="Hyperlink"/>
          </w:rPr>
          <w:delText>n</w:delText>
        </w:r>
        <w:r w:rsidRPr="00F04138" w:rsidDel="008B4380">
          <w:rPr>
            <w:rStyle w:val="Hyperlink"/>
          </w:rPr>
          <w:delText xml:space="preserve"> aus </w:delText>
        </w:r>
        <w:r w:rsidDel="008B4380">
          <w:rPr>
            <w:rStyle w:val="Hyperlink"/>
          </w:rPr>
          <w:delText>Beispiela</w:delText>
        </w:r>
        <w:r w:rsidRPr="00F04138" w:rsidDel="008B4380">
          <w:rPr>
            <w:rStyle w:val="Hyperlink"/>
          </w:rPr>
          <w:delText>rbeiten</w:delText>
        </w:r>
        <w:r w:rsidR="00814D64" w:rsidDel="008B4380">
          <w:rPr>
            <w:rStyle w:val="Hyperlink"/>
          </w:rPr>
          <w:fldChar w:fldCharType="end"/>
        </w:r>
        <w:r w:rsidDel="008B4380">
          <w:delText>.</w:delText>
        </w:r>
      </w:del>
    </w:p>
    <w:p w14:paraId="034CDE16" w14:textId="7364D7C6" w:rsidR="008F29D3" w:rsidRPr="008F29D3" w:rsidRDefault="00095D78">
      <w:pPr>
        <w:rPr>
          <w:b/>
          <w:bCs/>
        </w:rPr>
      </w:pPr>
      <w:r>
        <w:rPr>
          <w:b/>
          <w:bCs/>
        </w:rPr>
        <w:t xml:space="preserve">Praktikum oder Werkstudent: </w:t>
      </w:r>
      <w:r w:rsidR="008F29D3">
        <w:rPr>
          <w:b/>
          <w:bCs/>
        </w:rPr>
        <w:t>Was zählt als Berufserfahrung?</w:t>
      </w:r>
    </w:p>
    <w:p w14:paraId="70F8B2E5" w14:textId="46227279" w:rsidR="008F29D3" w:rsidRDefault="007628C4">
      <w:r>
        <w:t>Der Begriff der „einschlägigen bzw. fundierten Berufserfahrung“ ist nicht immer klar definiert. Klar ist aber: ein Praktikum reicht nicht aus, eine Werkstudententätigkeit hilft, wobei die „fundierte Berufserfahrung“ hier erst nach mehreren Jahren Erfahrung gegeben ist und „einschlägig“ dann Erfahrung in der Branche bedeutet. Wird aber nach „erster Berufserfahrung“ gefragt, so können Sie diese Anforderungen sicherlich mit einem Werkstudentenjob erfüllen. Der Arbeitgeber schaut hierbei eher darauf, dass der zukünftige Mitarbeiter überhaupt einmal beruflich tätig war, die Branche ist dabei zweitrangig.</w:t>
      </w:r>
    </w:p>
    <w:p w14:paraId="253209E2" w14:textId="7114D2B0" w:rsidR="00EF5DFE" w:rsidRDefault="00EF5DFE" w:rsidP="00EF5DFE">
      <w:r>
        <w:t xml:space="preserve">Eine gute Möglichkeit, Berufspraxis mit einem Studium zu verbinden kann dabei auch ein </w:t>
      </w:r>
      <w:hyperlink r:id="rId29" w:history="1">
        <w:r w:rsidRPr="00EC4DF3">
          <w:rPr>
            <w:rStyle w:val="Hyperlink"/>
          </w:rPr>
          <w:t>duales Studium</w:t>
        </w:r>
      </w:hyperlink>
      <w:r>
        <w:t xml:space="preserve"> sein. Hier kann bereits während des Studiums Berufserfahrung gesammelt werden, die Anstellung nach Abschluss des Studiums ist vergleichsweise sicher und das Einstiegsgehalt höher.</w:t>
      </w:r>
    </w:p>
    <w:p w14:paraId="013567D7" w14:textId="6C846129" w:rsidR="00FA6BB2" w:rsidRDefault="007628C4">
      <w:pPr>
        <w:rPr>
          <w:b/>
          <w:bCs/>
        </w:rPr>
      </w:pPr>
      <w:r>
        <w:rPr>
          <w:b/>
          <w:bCs/>
        </w:rPr>
        <w:t>Was gilt zusammenfassend?</w:t>
      </w:r>
    </w:p>
    <w:p w14:paraId="2D9062C6" w14:textId="34B83892" w:rsidR="007628C4" w:rsidRDefault="00EC4DF3">
      <w:r w:rsidRPr="00EC4DF3">
        <w:t xml:space="preserve">Es ist von zentraler Bedeutung </w:t>
      </w:r>
      <w:r>
        <w:t>Berufserfahrung als Praktikant oder als Werkstudent zu sammeln. Dies, um den späteren Berufseinstieg zu erleichtern und/oder das Studium zu finanzieren.</w:t>
      </w:r>
    </w:p>
    <w:p w14:paraId="1A5F0A7D" w14:textId="655C1D0D" w:rsidR="00EC4DF3" w:rsidRDefault="00EC4DF3">
      <w:r>
        <w:t>Vorteile finden sich in Praktika und Werkstudentenjobs dabei in</w:t>
      </w:r>
    </w:p>
    <w:p w14:paraId="3708E34B" w14:textId="73068271" w:rsidR="00EC4DF3" w:rsidRDefault="00EC4DF3" w:rsidP="00EC4DF3">
      <w:pPr>
        <w:pStyle w:val="ListParagraph"/>
        <w:numPr>
          <w:ilvl w:val="0"/>
          <w:numId w:val="22"/>
        </w:numPr>
      </w:pPr>
      <w:r>
        <w:t>der Knüpfung von Kontakten,</w:t>
      </w:r>
    </w:p>
    <w:p w14:paraId="4F8F043F" w14:textId="42112638" w:rsidR="00EC4DF3" w:rsidRDefault="00EC4DF3" w:rsidP="00EC4DF3">
      <w:pPr>
        <w:pStyle w:val="ListParagraph"/>
        <w:numPr>
          <w:ilvl w:val="0"/>
          <w:numId w:val="22"/>
        </w:numPr>
      </w:pPr>
      <w:r>
        <w:t>der Bildung erster Netzwerke,</w:t>
      </w:r>
    </w:p>
    <w:p w14:paraId="3B00BA14" w14:textId="26C10046" w:rsidR="00EC4DF3" w:rsidRDefault="00EC4DF3" w:rsidP="00EC4DF3">
      <w:pPr>
        <w:pStyle w:val="ListParagraph"/>
        <w:numPr>
          <w:ilvl w:val="0"/>
          <w:numId w:val="22"/>
        </w:numPr>
      </w:pPr>
      <w:r>
        <w:t>dem – zumindest beim Werkstudentenjob – attraktiven Hinzuverdienst,</w:t>
      </w:r>
    </w:p>
    <w:p w14:paraId="553436F0" w14:textId="665DE57D" w:rsidR="00EC4DF3" w:rsidRDefault="00EC4DF3" w:rsidP="00EC4DF3">
      <w:pPr>
        <w:pStyle w:val="ListParagraph"/>
        <w:numPr>
          <w:ilvl w:val="0"/>
          <w:numId w:val="22"/>
        </w:numPr>
      </w:pPr>
      <w:r>
        <w:t>der Gewinnung eines Einblicks in die Branche und der</w:t>
      </w:r>
    </w:p>
    <w:p w14:paraId="3B39C760" w14:textId="71EE5397" w:rsidR="00EC4DF3" w:rsidRDefault="00EC4DF3" w:rsidP="00EC4DF3">
      <w:pPr>
        <w:pStyle w:val="ListParagraph"/>
        <w:numPr>
          <w:ilvl w:val="0"/>
          <w:numId w:val="22"/>
        </w:numPr>
      </w:pPr>
      <w:r>
        <w:lastRenderedPageBreak/>
        <w:t>Sammlung von erster Berufserfahrung was den</w:t>
      </w:r>
    </w:p>
    <w:p w14:paraId="5F09CDE7" w14:textId="336C917A" w:rsidR="00EC4DF3" w:rsidRDefault="00EC4DF3" w:rsidP="00EC4DF3">
      <w:pPr>
        <w:pStyle w:val="ListParagraph"/>
        <w:numPr>
          <w:ilvl w:val="0"/>
          <w:numId w:val="22"/>
        </w:numPr>
      </w:pPr>
      <w:r>
        <w:t>späteren Berufseinstieg erleichtert.</w:t>
      </w:r>
    </w:p>
    <w:p w14:paraId="507BFE20" w14:textId="6AD4032F" w:rsidR="00210035" w:rsidRDefault="00EC4DF3">
      <w:r>
        <w:t xml:space="preserve">Nachteile sowohl im Werkstudenten- als auch im </w:t>
      </w:r>
      <w:proofErr w:type="spellStart"/>
      <w:r>
        <w:t>Praktikakontext</w:t>
      </w:r>
      <w:proofErr w:type="spellEnd"/>
      <w:r>
        <w:t xml:space="preserve"> sind mit Blick auf die zusätzliche zeitliche Belastung, die möglicherweise entstehende Vernachlässigung studentischer Pflichten sowie – zumindest beim Praktikum – einen geringen bis keinen Verdienst zu nennen.</w:t>
      </w:r>
    </w:p>
    <w:p w14:paraId="0606CB50" w14:textId="492692D2" w:rsidR="00FC732D" w:rsidRDefault="00C55FCE" w:rsidP="00665AC2">
      <w:pPr>
        <w:rPr>
          <w:b/>
          <w:bCs/>
        </w:rPr>
      </w:pPr>
      <w:commentRangeStart w:id="22"/>
      <w:r>
        <w:rPr>
          <w:b/>
          <w:bCs/>
        </w:rPr>
        <w:t>Vielleicht mal etwas anderes? Eine Tätigkeit als Ghostwriter bei GWriters – wäre das nicht was?</w:t>
      </w:r>
    </w:p>
    <w:p w14:paraId="67DB55D5" w14:textId="3B4DC249" w:rsidR="00C55FCE" w:rsidRPr="00C55FCE" w:rsidRDefault="00C55FCE" w:rsidP="00665AC2">
      <w:r>
        <w:t xml:space="preserve">Sie sind mit Ihrem Studium fertig und haben </w:t>
      </w:r>
      <w:del w:id="23" w:author="Markus Buchheit" w:date="2021-04-20T16:56:00Z">
        <w:r w:rsidR="00814D64" w:rsidDel="00814D64">
          <w:fldChar w:fldCharType="begin"/>
        </w:r>
        <w:r w:rsidR="00814D64" w:rsidDel="00814D64">
          <w:delInstrText xml:space="preserve"> HYPERLINK "https://gwriters.de/ghostwriter-job" </w:delInstrText>
        </w:r>
        <w:r w:rsidR="00814D64" w:rsidDel="00814D64">
          <w:fldChar w:fldCharType="separate"/>
        </w:r>
        <w:r w:rsidRPr="00814D64" w:rsidDel="00814D64">
          <w:rPr>
            <w:rPrChange w:id="24" w:author="Markus Buchheit" w:date="2021-04-20T16:56:00Z">
              <w:rPr>
                <w:rStyle w:val="Hyperlink"/>
              </w:rPr>
            </w:rPrChange>
          </w:rPr>
          <w:delText>Geschmack gefunden</w:delText>
        </w:r>
        <w:r w:rsidR="00814D64" w:rsidDel="00814D64">
          <w:rPr>
            <w:rStyle w:val="Hyperlink"/>
          </w:rPr>
          <w:fldChar w:fldCharType="end"/>
        </w:r>
      </w:del>
      <w:ins w:id="25" w:author="Markus Buchheit" w:date="2021-04-20T16:56:00Z">
        <w:r w:rsidR="00814D64" w:rsidRPr="00814D64">
          <w:rPr>
            <w:rPrChange w:id="26" w:author="Markus Buchheit" w:date="2021-04-20T16:56:00Z">
              <w:rPr>
                <w:rStyle w:val="Hyperlink"/>
              </w:rPr>
            </w:rPrChange>
          </w:rPr>
          <w:t>Geschmack gefunden</w:t>
        </w:r>
      </w:ins>
      <w:r>
        <w:t xml:space="preserve"> an dem, was die Ghostwriter von </w:t>
      </w:r>
      <w:proofErr w:type="spellStart"/>
      <w:r>
        <w:t>GWriters</w:t>
      </w:r>
      <w:proofErr w:type="spellEnd"/>
      <w:r>
        <w:t xml:space="preserve"> machen und </w:t>
      </w:r>
      <w:del w:id="27" w:author="Markus Buchheit" w:date="2021-04-20T16:56:00Z">
        <w:r w:rsidDel="00814D64">
          <w:delText>möchten hier selbst tätig werden</w:delText>
        </w:r>
      </w:del>
      <w:ins w:id="28" w:author="Markus Buchheit" w:date="2021-04-20T16:56:00Z">
        <w:r w:rsidR="00814D64">
          <w:t xml:space="preserve">interessieren sich für einen </w:t>
        </w:r>
      </w:ins>
      <w:ins w:id="29" w:author="Markus Buchheit" w:date="2021-04-20T16:57:00Z">
        <w:r w:rsidR="00814D64">
          <w:fldChar w:fldCharType="begin"/>
        </w:r>
        <w:r w:rsidR="00814D64">
          <w:instrText xml:space="preserve"> HYPERLINK "https://gwriters.de/ghostwriter-job" </w:instrText>
        </w:r>
        <w:r w:rsidR="00814D64">
          <w:fldChar w:fldCharType="separate"/>
        </w:r>
        <w:r w:rsidR="00814D64" w:rsidRPr="00814D64">
          <w:rPr>
            <w:rStyle w:val="Hyperlink"/>
          </w:rPr>
          <w:t>Ghostwriter Job</w:t>
        </w:r>
        <w:r w:rsidR="00814D64">
          <w:fldChar w:fldCharType="end"/>
        </w:r>
      </w:ins>
      <w:r>
        <w:t xml:space="preserve">? </w:t>
      </w:r>
      <w:r w:rsidR="00095D78">
        <w:t xml:space="preserve">Auch als Ghostwriter kann man arbeiten und Berufserfahrung im Bereich Journalismus und Public Relations (PR) sammeln. </w:t>
      </w:r>
      <w:r>
        <w:t xml:space="preserve">Sie können sich bei GWriters </w:t>
      </w:r>
      <w:hyperlink r:id="rId30" w:history="1">
        <w:r w:rsidRPr="00C55FCE">
          <w:rPr>
            <w:rStyle w:val="Hyperlink"/>
          </w:rPr>
          <w:t>über Jobangebote informieren</w:t>
        </w:r>
      </w:hyperlink>
      <w:r>
        <w:t xml:space="preserve"> und sehen, welche Voraussetzungen existieren, um </w:t>
      </w:r>
      <w:hyperlink r:id="rId31" w:history="1">
        <w:r w:rsidRPr="00C55FCE">
          <w:rPr>
            <w:rStyle w:val="Hyperlink"/>
          </w:rPr>
          <w:t>Ghostwriter zu werden</w:t>
        </w:r>
      </w:hyperlink>
      <w:r>
        <w:t xml:space="preserve">. Eine Möglichkeit ist es auch, </w:t>
      </w:r>
      <w:hyperlink r:id="rId32" w:history="1">
        <w:proofErr w:type="spellStart"/>
        <w:r w:rsidRPr="00C55FCE">
          <w:rPr>
            <w:rStyle w:val="Hyperlink"/>
          </w:rPr>
          <w:t>Webtex</w:t>
        </w:r>
        <w:r w:rsidRPr="00C55FCE">
          <w:rPr>
            <w:rStyle w:val="Hyperlink"/>
          </w:rPr>
          <w:t>t</w:t>
        </w:r>
        <w:r w:rsidRPr="00C55FCE">
          <w:rPr>
            <w:rStyle w:val="Hyperlink"/>
          </w:rPr>
          <w:t>e</w:t>
        </w:r>
        <w:proofErr w:type="spellEnd"/>
        <w:r w:rsidRPr="00C55FCE">
          <w:rPr>
            <w:rStyle w:val="Hyperlink"/>
          </w:rPr>
          <w:t xml:space="preserve"> zu schreiben</w:t>
        </w:r>
      </w:hyperlink>
      <w:r>
        <w:t>. Auch dies kann ein Einstieg als Ghostwriter sein.</w:t>
      </w:r>
      <w:commentRangeEnd w:id="22"/>
      <w:r w:rsidR="00730F17">
        <w:rPr>
          <w:rStyle w:val="CommentReference"/>
        </w:rPr>
        <w:commentReference w:id="22"/>
      </w:r>
    </w:p>
    <w:p w14:paraId="14407B65" w14:textId="77777777" w:rsidR="00EE2523" w:rsidRPr="00EE2523" w:rsidRDefault="00EE2523"/>
    <w:p w14:paraId="051335EF" w14:textId="77777777" w:rsidR="00F24836" w:rsidRPr="00F24836" w:rsidRDefault="00F24836">
      <w:bookmarkStart w:id="30" w:name="_GoBack"/>
      <w:bookmarkEnd w:id="30"/>
    </w:p>
    <w:sectPr w:rsidR="00F24836" w:rsidRPr="00F2483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Pelin Mutlu" w:date="2021-04-16T06:43:00Z" w:initials="PM">
    <w:p w14:paraId="4FCDFDB8" w14:textId="61ECBC0C" w:rsidR="00E14C76" w:rsidRDefault="00E14C76">
      <w:pPr>
        <w:pStyle w:val="CommentText"/>
      </w:pPr>
      <w:r>
        <w:rPr>
          <w:rStyle w:val="CommentReference"/>
        </w:rPr>
        <w:annotationRef/>
      </w:r>
      <w:r>
        <w:t xml:space="preserve">Das </w:t>
      </w:r>
      <w:proofErr w:type="spellStart"/>
      <w:r>
        <w:t>Fokuskeyword</w:t>
      </w:r>
      <w:proofErr w:type="spellEnd"/>
      <w:r>
        <w:t xml:space="preserve"> kommt nur </w:t>
      </w:r>
      <w:proofErr w:type="spellStart"/>
      <w:proofErr w:type="gramStart"/>
      <w:r>
        <w:t>zwei mal</w:t>
      </w:r>
      <w:proofErr w:type="spellEnd"/>
      <w:proofErr w:type="gramEnd"/>
      <w:r>
        <w:t xml:space="preserve"> vor, ist zu wenig, paar mehr bitte. </w:t>
      </w:r>
    </w:p>
  </w:comment>
  <w:comment w:id="1" w:author="Markus Buchheit" w:date="2021-04-20T16:02:00Z" w:initials="MB">
    <w:p w14:paraId="4BECE159" w14:textId="612389DB" w:rsidR="00F5200E" w:rsidRDefault="00F5200E">
      <w:pPr>
        <w:pStyle w:val="CommentText"/>
      </w:pPr>
      <w:r>
        <w:rPr>
          <w:rStyle w:val="CommentReference"/>
        </w:rPr>
        <w:annotationRef/>
      </w:r>
      <w:r>
        <w:t xml:space="preserve">Frage an Herrn </w:t>
      </w:r>
      <w:proofErr w:type="spellStart"/>
      <w:r>
        <w:t>Wittkamp</w:t>
      </w:r>
      <w:proofErr w:type="spellEnd"/>
      <w:r>
        <w:t xml:space="preserve">: Sammeln muss hier als substantiviertes Verb doch </w:t>
      </w:r>
      <w:proofErr w:type="gramStart"/>
      <w:r>
        <w:t>groß geschrieben</w:t>
      </w:r>
      <w:proofErr w:type="gramEnd"/>
      <w:r>
        <w:t xml:space="preserve"> werden – oder nicht?</w:t>
      </w:r>
    </w:p>
  </w:comment>
  <w:comment w:id="12" w:author="Pelin Mutlu" w:date="2021-04-16T06:50:00Z" w:initials="PM">
    <w:p w14:paraId="695D2348" w14:textId="77777777" w:rsidR="00E14C76" w:rsidRDefault="00E14C76">
      <w:pPr>
        <w:pStyle w:val="CommentText"/>
      </w:pPr>
      <w:r>
        <w:rPr>
          <w:rStyle w:val="CommentReference"/>
        </w:rPr>
        <w:annotationRef/>
      </w:r>
      <w:r>
        <w:t xml:space="preserve">Hier bitte auch Bauingenieurwesen, Architektur nennen, dafür ist auch ein Vorpraktikum für eine </w:t>
      </w:r>
      <w:proofErr w:type="spellStart"/>
      <w:r>
        <w:t>Zualssung</w:t>
      </w:r>
      <w:proofErr w:type="spellEnd"/>
      <w:r>
        <w:t xml:space="preserve"> nötig. </w:t>
      </w:r>
    </w:p>
    <w:p w14:paraId="51F6F9D7" w14:textId="30A5F2B7" w:rsidR="00E14C76" w:rsidRDefault="00E14C76">
      <w:pPr>
        <w:pStyle w:val="CommentText"/>
      </w:pPr>
    </w:p>
  </w:comment>
  <w:comment w:id="13" w:author="Pelin Mutlu" w:date="2021-04-16T06:51:00Z" w:initials="PM">
    <w:p w14:paraId="351F61F7" w14:textId="7647D859" w:rsidR="00E14C76" w:rsidRDefault="00E14C76">
      <w:pPr>
        <w:pStyle w:val="CommentText"/>
      </w:pPr>
      <w:r>
        <w:rPr>
          <w:rStyle w:val="CommentReference"/>
        </w:rPr>
        <w:annotationRef/>
      </w:r>
      <w:r>
        <w:t>Nicht immer wird ein Praktikum</w:t>
      </w:r>
      <w:r w:rsidR="0045622C">
        <w:t xml:space="preserve"> abgeschlossen,</w:t>
      </w:r>
      <w:r>
        <w:t xml:space="preserve"> weil es </w:t>
      </w:r>
      <w:r w:rsidR="0045622C">
        <w:t>Pflicht</w:t>
      </w:r>
      <w:r>
        <w:t xml:space="preserve"> ist. Es gibt auch Studenten, die es freiwillig machen, um Berufserfahrung zu sammeln. Diese </w:t>
      </w:r>
      <w:r w:rsidR="0045622C">
        <w:t>Erfahrung</w:t>
      </w:r>
      <w:r>
        <w:t xml:space="preserve"> </w:t>
      </w:r>
      <w:r w:rsidR="0045622C">
        <w:t>ist</w:t>
      </w:r>
      <w:r>
        <w:t xml:space="preserve"> im Lebenslauf besser als einen </w:t>
      </w:r>
      <w:proofErr w:type="spellStart"/>
      <w:r>
        <w:t>Werkstudenjob</w:t>
      </w:r>
      <w:proofErr w:type="spellEnd"/>
      <w:r w:rsidR="0045622C">
        <w:t xml:space="preserve">, denn hier meist die Studenten ohne Bezahlung einen Job ausüben, das zeigt auch wie sehr sie in diesem Berufsfeld interessiert ist. </w:t>
      </w:r>
    </w:p>
  </w:comment>
  <w:comment w:id="14" w:author="Pelin Mutlu" w:date="2021-04-16T06:57:00Z" w:initials="PM">
    <w:p w14:paraId="44C6BB50" w14:textId="28A45ACB" w:rsidR="0045622C" w:rsidRDefault="0045622C">
      <w:pPr>
        <w:pStyle w:val="CommentText"/>
      </w:pPr>
      <w:r>
        <w:rPr>
          <w:rStyle w:val="CommentReference"/>
        </w:rPr>
        <w:annotationRef/>
      </w:r>
      <w:r>
        <w:t>Auch hier bitte nicht unbedingt nur die Zulassung als Hauptgrund darstellen, auch gerne Lebenslauf miteinbeziehen.</w:t>
      </w:r>
    </w:p>
  </w:comment>
  <w:comment w:id="15" w:author="Pelin Mutlu" w:date="2021-04-16T06:59:00Z" w:initials="PM">
    <w:p w14:paraId="3C52A2FE" w14:textId="77777777" w:rsidR="0045622C" w:rsidRDefault="0045622C">
      <w:pPr>
        <w:pStyle w:val="CommentText"/>
      </w:pPr>
      <w:r>
        <w:rPr>
          <w:rStyle w:val="CommentReference"/>
        </w:rPr>
        <w:annotationRef/>
      </w:r>
      <w:r>
        <w:t>Überschrift für den Abschnitt bitte</w:t>
      </w:r>
    </w:p>
    <w:p w14:paraId="3DAD28E1" w14:textId="789D0EED" w:rsidR="0045622C" w:rsidRDefault="0045622C">
      <w:pPr>
        <w:pStyle w:val="CommentText"/>
      </w:pPr>
    </w:p>
  </w:comment>
  <w:comment w:id="16" w:author="Markus Buchheit" w:date="2021-04-20T16:31:00Z" w:initials="MB">
    <w:p w14:paraId="08C41870" w14:textId="71CB4FA7" w:rsidR="00837790" w:rsidRDefault="00837790">
      <w:pPr>
        <w:pStyle w:val="CommentText"/>
      </w:pPr>
      <w:r>
        <w:rPr>
          <w:rStyle w:val="CommentReference"/>
        </w:rPr>
        <w:annotationRef/>
      </w:r>
      <w:r>
        <w:t>Absolut!</w:t>
      </w:r>
    </w:p>
  </w:comment>
  <w:comment w:id="17" w:author="Pelin Mutlu" w:date="2021-04-16T07:00:00Z" w:initials="PM">
    <w:p w14:paraId="083DDFD2" w14:textId="40BF6E5D" w:rsidR="0045622C" w:rsidRDefault="0045622C">
      <w:pPr>
        <w:pStyle w:val="CommentText"/>
      </w:pPr>
      <w:r>
        <w:rPr>
          <w:rStyle w:val="CommentReference"/>
        </w:rPr>
        <w:annotationRef/>
      </w:r>
      <w:r>
        <w:t xml:space="preserve">Warum? Bitte auch gut begründen, weshalb es für BWL nötig ist, weil es viele studieren? Oder </w:t>
      </w:r>
      <w:r w:rsidR="00730F17">
        <w:t xml:space="preserve">weil die Studieninhalte es fordern, </w:t>
      </w:r>
      <w:r>
        <w:t>weshalb? Auch bitte paar andere Fachrichtungen miterwähnen wie Bauingenieurwesen, weil es um technische Zeichen handelt…</w:t>
      </w:r>
      <w:r w:rsidR="00730F17">
        <w:t xml:space="preserve"> Gerne bitte auf</w:t>
      </w:r>
      <w:r>
        <w:t xml:space="preserve"> Ghostwriter </w:t>
      </w:r>
      <w:r w:rsidR="00730F17">
        <w:t>Bezug nehmen</w:t>
      </w:r>
      <w:r>
        <w:t xml:space="preserve">, </w:t>
      </w:r>
      <w:r w:rsidR="00730F17">
        <w:t xml:space="preserve">zum Beispiel BWL, sie haben </w:t>
      </w:r>
      <w:proofErr w:type="spellStart"/>
      <w:r w:rsidR="00730F17">
        <w:t>erfahrung</w:t>
      </w:r>
      <w:proofErr w:type="spellEnd"/>
      <w:r w:rsidR="00730F17">
        <w:t xml:space="preserve"> im Controlling, Logistik und etc. </w:t>
      </w:r>
    </w:p>
    <w:p w14:paraId="0AF9B609" w14:textId="28C93F5A" w:rsidR="00730F17" w:rsidRDefault="00730F17">
      <w:pPr>
        <w:pStyle w:val="CommentText"/>
      </w:pPr>
    </w:p>
    <w:p w14:paraId="4B902F7E" w14:textId="3DC4DA89" w:rsidR="00730F17" w:rsidRDefault="00730F17">
      <w:pPr>
        <w:pStyle w:val="CommentText"/>
      </w:pPr>
      <w:r>
        <w:t>Auch Journalismus Studierende, können nach dem Abschluss als Berufseinstieg, als akademische Ghostwriter bei GWriters arbeiten.</w:t>
      </w:r>
    </w:p>
    <w:p w14:paraId="4943BEB8" w14:textId="45527ACD" w:rsidR="00730F17" w:rsidRDefault="00730F17">
      <w:pPr>
        <w:pStyle w:val="CommentText"/>
      </w:pPr>
    </w:p>
  </w:comment>
  <w:comment w:id="18" w:author="Pelin Mutlu" w:date="2021-04-16T07:09:00Z" w:initials="PM">
    <w:p w14:paraId="440089CB" w14:textId="669E6EAE" w:rsidR="00730F17" w:rsidRDefault="00730F17">
      <w:pPr>
        <w:pStyle w:val="CommentText"/>
      </w:pPr>
      <w:r>
        <w:rPr>
          <w:rStyle w:val="CommentReference"/>
        </w:rPr>
        <w:annotationRef/>
      </w:r>
      <w:r>
        <w:t>Wenn Sie keine Berufserfahrung sammeln</w:t>
      </w:r>
    </w:p>
  </w:comment>
  <w:comment w:id="22" w:author="Pelin Mutlu" w:date="2021-04-16T07:11:00Z" w:initials="PM">
    <w:p w14:paraId="693F9712" w14:textId="5BE07F03" w:rsidR="00730F17" w:rsidRDefault="00730F17" w:rsidP="00730F17">
      <w:pPr>
        <w:rPr>
          <w:b/>
          <w:bCs/>
        </w:rPr>
      </w:pPr>
      <w:r>
        <w:rPr>
          <w:rStyle w:val="CommentReference"/>
        </w:rPr>
        <w:annotationRef/>
      </w:r>
      <w:r>
        <w:t xml:space="preserve">Gerne weiter oben, wo nachgefragt wird: </w:t>
      </w:r>
      <w:r>
        <w:rPr>
          <w:b/>
          <w:bCs/>
        </w:rPr>
        <w:t xml:space="preserve">Werkstudent oder Praktikum: Welche Studiengänge benötigen am meisten Berufserfahrung? Bitte </w:t>
      </w:r>
      <w:proofErr w:type="spellStart"/>
      <w:r>
        <w:rPr>
          <w:b/>
          <w:bCs/>
        </w:rPr>
        <w:t>integieren</w:t>
      </w:r>
      <w:proofErr w:type="spellEnd"/>
    </w:p>
    <w:p w14:paraId="7C83F046" w14:textId="47937371" w:rsidR="00730F17" w:rsidRDefault="00730F17">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FCDFDB8" w15:done="0"/>
  <w15:commentEx w15:paraId="4BECE159" w15:done="0"/>
  <w15:commentEx w15:paraId="51F6F9D7" w15:done="0"/>
  <w15:commentEx w15:paraId="351F61F7" w15:done="0"/>
  <w15:commentEx w15:paraId="44C6BB50" w15:done="0"/>
  <w15:commentEx w15:paraId="3DAD28E1" w15:done="0"/>
  <w15:commentEx w15:paraId="08C41870" w15:paraIdParent="3DAD28E1" w15:done="0"/>
  <w15:commentEx w15:paraId="4943BEB8" w15:done="0"/>
  <w15:commentEx w15:paraId="440089CB" w15:done="0"/>
  <w15:commentEx w15:paraId="7C83F0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23B081" w16cex:dateUtc="2021-04-16T04:43:00Z"/>
  <w16cex:commentExtensible w16cex:durableId="2423B226" w16cex:dateUtc="2021-04-16T04:50:00Z"/>
  <w16cex:commentExtensible w16cex:durableId="2423B287" w16cex:dateUtc="2021-04-16T04:51:00Z"/>
  <w16cex:commentExtensible w16cex:durableId="2423B3C3" w16cex:dateUtc="2021-04-16T04:57:00Z"/>
  <w16cex:commentExtensible w16cex:durableId="2423B43A" w16cex:dateUtc="2021-04-16T04:59:00Z"/>
  <w16cex:commentExtensible w16cex:durableId="2423B470" w16cex:dateUtc="2021-04-16T05:00:00Z"/>
  <w16cex:commentExtensible w16cex:durableId="2423B6A4" w16cex:dateUtc="2021-04-16T05:09:00Z"/>
  <w16cex:commentExtensible w16cex:durableId="2423B718" w16cex:dateUtc="2021-04-16T05: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FCDFDB8" w16cid:durableId="2423B081"/>
  <w16cid:commentId w16cid:paraId="4BECE159" w16cid:durableId="242979AD"/>
  <w16cid:commentId w16cid:paraId="51F6F9D7" w16cid:durableId="2423B226"/>
  <w16cid:commentId w16cid:paraId="351F61F7" w16cid:durableId="2423B287"/>
  <w16cid:commentId w16cid:paraId="44C6BB50" w16cid:durableId="2423B3C3"/>
  <w16cid:commentId w16cid:paraId="3DAD28E1" w16cid:durableId="2423B43A"/>
  <w16cid:commentId w16cid:paraId="08C41870" w16cid:durableId="2429807E"/>
  <w16cid:commentId w16cid:paraId="4943BEB8" w16cid:durableId="2423B470"/>
  <w16cid:commentId w16cid:paraId="440089CB" w16cid:durableId="2423B6A4"/>
  <w16cid:commentId w16cid:paraId="7C83F046" w16cid:durableId="2423B71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Sparkasse Rg">
    <w:altName w:val="Calibri"/>
    <w:panose1 w:val="020B0604020202020204"/>
    <w:charset w:val="00"/>
    <w:family w:val="swiss"/>
    <w:pitch w:val="variable"/>
    <w:sig w:usb0="80000027" w:usb1="50000053" w:usb2="00000000" w:usb3="00000000" w:csb0="00000093" w:csb1="00000000"/>
  </w:font>
  <w:font w:name="Segoe UI">
    <w:altName w:val="Sylfaen"/>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A31C7"/>
    <w:multiLevelType w:val="hybridMultilevel"/>
    <w:tmpl w:val="D2605992"/>
    <w:lvl w:ilvl="0" w:tplc="CF7EB2B4">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00ED3A72"/>
    <w:multiLevelType w:val="hybridMultilevel"/>
    <w:tmpl w:val="F2846FA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436296E"/>
    <w:multiLevelType w:val="hybridMultilevel"/>
    <w:tmpl w:val="5110524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045B33C1"/>
    <w:multiLevelType w:val="hybridMultilevel"/>
    <w:tmpl w:val="7B8ABF7E"/>
    <w:lvl w:ilvl="0" w:tplc="CF7EB2B4">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05703CA1"/>
    <w:multiLevelType w:val="hybridMultilevel"/>
    <w:tmpl w:val="74B6DED0"/>
    <w:lvl w:ilvl="0" w:tplc="CF7EB2B4">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0771236D"/>
    <w:multiLevelType w:val="hybridMultilevel"/>
    <w:tmpl w:val="836A0CD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086700F1"/>
    <w:multiLevelType w:val="hybridMultilevel"/>
    <w:tmpl w:val="BC64C04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7" w15:restartNumberingAfterBreak="0">
    <w:nsid w:val="13F605F4"/>
    <w:multiLevelType w:val="hybridMultilevel"/>
    <w:tmpl w:val="F6F0FA46"/>
    <w:lvl w:ilvl="0" w:tplc="0407000F">
      <w:start w:val="1"/>
      <w:numFmt w:val="decimal"/>
      <w:lvlText w:val="%1."/>
      <w:lvlJc w:val="left"/>
      <w:pPr>
        <w:ind w:left="360" w:hanging="360"/>
      </w:pPr>
      <w:rPr>
        <w:rFonts w:hint="default"/>
        <w:sz w:val="24"/>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1B3628B7"/>
    <w:multiLevelType w:val="hybridMultilevel"/>
    <w:tmpl w:val="7B8C28B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1FED76D9"/>
    <w:multiLevelType w:val="hybridMultilevel"/>
    <w:tmpl w:val="A676700E"/>
    <w:lvl w:ilvl="0" w:tplc="47863F1C">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CF15FF7"/>
    <w:multiLevelType w:val="hybridMultilevel"/>
    <w:tmpl w:val="B576F4B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15:restartNumberingAfterBreak="0">
    <w:nsid w:val="2D473E74"/>
    <w:multiLevelType w:val="hybridMultilevel"/>
    <w:tmpl w:val="4E7E98C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32E06CCF"/>
    <w:multiLevelType w:val="hybridMultilevel"/>
    <w:tmpl w:val="05FE538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45CA1595"/>
    <w:multiLevelType w:val="hybridMultilevel"/>
    <w:tmpl w:val="5A3ACEE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473D3FB3"/>
    <w:multiLevelType w:val="hybridMultilevel"/>
    <w:tmpl w:val="CB226E4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4B803C29"/>
    <w:multiLevelType w:val="hybridMultilevel"/>
    <w:tmpl w:val="66AC755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15:restartNumberingAfterBreak="0">
    <w:nsid w:val="504812AE"/>
    <w:multiLevelType w:val="hybridMultilevel"/>
    <w:tmpl w:val="BFE0A2C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59A26A4A"/>
    <w:multiLevelType w:val="hybridMultilevel"/>
    <w:tmpl w:val="AF5C11F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8" w15:restartNumberingAfterBreak="0">
    <w:nsid w:val="62005A37"/>
    <w:multiLevelType w:val="hybridMultilevel"/>
    <w:tmpl w:val="E49238A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64525E31"/>
    <w:multiLevelType w:val="hybridMultilevel"/>
    <w:tmpl w:val="72BC13F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15:restartNumberingAfterBreak="0">
    <w:nsid w:val="72BD1DAE"/>
    <w:multiLevelType w:val="hybridMultilevel"/>
    <w:tmpl w:val="A5B817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77DD1A6D"/>
    <w:multiLevelType w:val="hybridMultilevel"/>
    <w:tmpl w:val="ECD8E3B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3"/>
  </w:num>
  <w:num w:numId="2">
    <w:abstractNumId w:val="7"/>
  </w:num>
  <w:num w:numId="3">
    <w:abstractNumId w:val="13"/>
  </w:num>
  <w:num w:numId="4">
    <w:abstractNumId w:val="9"/>
  </w:num>
  <w:num w:numId="5">
    <w:abstractNumId w:val="11"/>
  </w:num>
  <w:num w:numId="6">
    <w:abstractNumId w:val="2"/>
  </w:num>
  <w:num w:numId="7">
    <w:abstractNumId w:val="6"/>
  </w:num>
  <w:num w:numId="8">
    <w:abstractNumId w:val="14"/>
  </w:num>
  <w:num w:numId="9">
    <w:abstractNumId w:val="10"/>
  </w:num>
  <w:num w:numId="10">
    <w:abstractNumId w:val="1"/>
  </w:num>
  <w:num w:numId="11">
    <w:abstractNumId w:val="5"/>
  </w:num>
  <w:num w:numId="12">
    <w:abstractNumId w:val="17"/>
  </w:num>
  <w:num w:numId="13">
    <w:abstractNumId w:val="8"/>
  </w:num>
  <w:num w:numId="14">
    <w:abstractNumId w:val="19"/>
  </w:num>
  <w:num w:numId="15">
    <w:abstractNumId w:val="12"/>
  </w:num>
  <w:num w:numId="16">
    <w:abstractNumId w:val="20"/>
  </w:num>
  <w:num w:numId="17">
    <w:abstractNumId w:val="16"/>
  </w:num>
  <w:num w:numId="18">
    <w:abstractNumId w:val="21"/>
  </w:num>
  <w:num w:numId="19">
    <w:abstractNumId w:val="18"/>
  </w:num>
  <w:num w:numId="20">
    <w:abstractNumId w:val="15"/>
  </w:num>
  <w:num w:numId="21">
    <w:abstractNumId w:val="0"/>
  </w:num>
  <w:num w:numId="2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elin Mutlu">
    <w15:presenceInfo w15:providerId="Windows Live" w15:userId="f792f259e6cf89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A2sjSxNLc0tTQ3NDFQ0lEKTi0uzszPAymwrAUAeSPm+SwAAAA="/>
  </w:docVars>
  <w:rsids>
    <w:rsidRoot w:val="00515EAD"/>
    <w:rsid w:val="00010097"/>
    <w:rsid w:val="00035A38"/>
    <w:rsid w:val="000451DA"/>
    <w:rsid w:val="00051599"/>
    <w:rsid w:val="00054ACC"/>
    <w:rsid w:val="00057147"/>
    <w:rsid w:val="000653D1"/>
    <w:rsid w:val="00065516"/>
    <w:rsid w:val="00095D78"/>
    <w:rsid w:val="000A2D4B"/>
    <w:rsid w:val="000A79AD"/>
    <w:rsid w:val="000D723B"/>
    <w:rsid w:val="000E4987"/>
    <w:rsid w:val="000E6C51"/>
    <w:rsid w:val="00137BAC"/>
    <w:rsid w:val="001428B4"/>
    <w:rsid w:val="0017691B"/>
    <w:rsid w:val="001957DE"/>
    <w:rsid w:val="001A3D41"/>
    <w:rsid w:val="001B383F"/>
    <w:rsid w:val="001B474A"/>
    <w:rsid w:val="001C4612"/>
    <w:rsid w:val="001E155A"/>
    <w:rsid w:val="001E4451"/>
    <w:rsid w:val="001F0790"/>
    <w:rsid w:val="001F7BE3"/>
    <w:rsid w:val="002059CD"/>
    <w:rsid w:val="00210035"/>
    <w:rsid w:val="00217B8A"/>
    <w:rsid w:val="002735D4"/>
    <w:rsid w:val="00276232"/>
    <w:rsid w:val="002B2845"/>
    <w:rsid w:val="00312F32"/>
    <w:rsid w:val="003608E7"/>
    <w:rsid w:val="0037231C"/>
    <w:rsid w:val="003723B7"/>
    <w:rsid w:val="003869FF"/>
    <w:rsid w:val="003A3947"/>
    <w:rsid w:val="003B1C47"/>
    <w:rsid w:val="003B6788"/>
    <w:rsid w:val="00432B35"/>
    <w:rsid w:val="0045622C"/>
    <w:rsid w:val="0046683F"/>
    <w:rsid w:val="004712B5"/>
    <w:rsid w:val="0047170E"/>
    <w:rsid w:val="004C5E8B"/>
    <w:rsid w:val="004E7DFF"/>
    <w:rsid w:val="004F6F14"/>
    <w:rsid w:val="00503032"/>
    <w:rsid w:val="005109AE"/>
    <w:rsid w:val="00515EAD"/>
    <w:rsid w:val="005305DF"/>
    <w:rsid w:val="00575A89"/>
    <w:rsid w:val="005C11DB"/>
    <w:rsid w:val="005D3C58"/>
    <w:rsid w:val="00600977"/>
    <w:rsid w:val="00665AC2"/>
    <w:rsid w:val="006B7E10"/>
    <w:rsid w:val="006C51D7"/>
    <w:rsid w:val="006E7CE4"/>
    <w:rsid w:val="00714531"/>
    <w:rsid w:val="00716082"/>
    <w:rsid w:val="00717041"/>
    <w:rsid w:val="00730F17"/>
    <w:rsid w:val="00746C70"/>
    <w:rsid w:val="0075568A"/>
    <w:rsid w:val="007578F8"/>
    <w:rsid w:val="007628C4"/>
    <w:rsid w:val="00765E71"/>
    <w:rsid w:val="00774982"/>
    <w:rsid w:val="0079347E"/>
    <w:rsid w:val="007D1190"/>
    <w:rsid w:val="007E6CCD"/>
    <w:rsid w:val="00810B9C"/>
    <w:rsid w:val="00813D46"/>
    <w:rsid w:val="00814D64"/>
    <w:rsid w:val="00837790"/>
    <w:rsid w:val="00843056"/>
    <w:rsid w:val="00843E0B"/>
    <w:rsid w:val="0085058F"/>
    <w:rsid w:val="0085518E"/>
    <w:rsid w:val="008573FC"/>
    <w:rsid w:val="008646C7"/>
    <w:rsid w:val="0086689F"/>
    <w:rsid w:val="008A7390"/>
    <w:rsid w:val="008B1208"/>
    <w:rsid w:val="008B4380"/>
    <w:rsid w:val="008D0F4A"/>
    <w:rsid w:val="008D7470"/>
    <w:rsid w:val="008F29D3"/>
    <w:rsid w:val="009461D6"/>
    <w:rsid w:val="00956581"/>
    <w:rsid w:val="00973E1B"/>
    <w:rsid w:val="009A4E3D"/>
    <w:rsid w:val="00A1779B"/>
    <w:rsid w:val="00A33A80"/>
    <w:rsid w:val="00AC4545"/>
    <w:rsid w:val="00AD4B31"/>
    <w:rsid w:val="00AE0510"/>
    <w:rsid w:val="00AE6AD9"/>
    <w:rsid w:val="00B16E7C"/>
    <w:rsid w:val="00B51EAE"/>
    <w:rsid w:val="00B61716"/>
    <w:rsid w:val="00B80CCB"/>
    <w:rsid w:val="00BA1213"/>
    <w:rsid w:val="00BB4358"/>
    <w:rsid w:val="00BE236F"/>
    <w:rsid w:val="00BE41B0"/>
    <w:rsid w:val="00BF3903"/>
    <w:rsid w:val="00BF7412"/>
    <w:rsid w:val="00C31F7B"/>
    <w:rsid w:val="00C32D12"/>
    <w:rsid w:val="00C335D4"/>
    <w:rsid w:val="00C40276"/>
    <w:rsid w:val="00C55FCE"/>
    <w:rsid w:val="00C91091"/>
    <w:rsid w:val="00CA25CA"/>
    <w:rsid w:val="00CD2EF7"/>
    <w:rsid w:val="00CD67C4"/>
    <w:rsid w:val="00CE14A5"/>
    <w:rsid w:val="00CF6507"/>
    <w:rsid w:val="00D0303F"/>
    <w:rsid w:val="00D04A3C"/>
    <w:rsid w:val="00D15993"/>
    <w:rsid w:val="00D236D4"/>
    <w:rsid w:val="00D422A2"/>
    <w:rsid w:val="00D75061"/>
    <w:rsid w:val="00D9469F"/>
    <w:rsid w:val="00DA0BDD"/>
    <w:rsid w:val="00DA2C12"/>
    <w:rsid w:val="00DB2E32"/>
    <w:rsid w:val="00DC738A"/>
    <w:rsid w:val="00DD6224"/>
    <w:rsid w:val="00DE586C"/>
    <w:rsid w:val="00E14C76"/>
    <w:rsid w:val="00EA112C"/>
    <w:rsid w:val="00EB62CF"/>
    <w:rsid w:val="00EC4DF3"/>
    <w:rsid w:val="00EE2523"/>
    <w:rsid w:val="00EF5DFE"/>
    <w:rsid w:val="00F02D24"/>
    <w:rsid w:val="00F04138"/>
    <w:rsid w:val="00F16D08"/>
    <w:rsid w:val="00F24156"/>
    <w:rsid w:val="00F24836"/>
    <w:rsid w:val="00F32248"/>
    <w:rsid w:val="00F5200E"/>
    <w:rsid w:val="00F64FF8"/>
    <w:rsid w:val="00F90695"/>
    <w:rsid w:val="00F94B07"/>
    <w:rsid w:val="00FA6BB2"/>
    <w:rsid w:val="00FC732D"/>
    <w:rsid w:val="00FD1794"/>
    <w:rsid w:val="00FD4413"/>
    <w:rsid w:val="00FE1A33"/>
    <w:rsid w:val="00FE28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CCC11"/>
  <w15:chartTrackingRefBased/>
  <w15:docId w15:val="{1133FA66-3B39-4E2F-8104-12371C38F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parkasse Rg" w:eastAsiaTheme="minorHAnsi" w:hAnsi="Sparkasse Rg" w:cstheme="minorBidi"/>
        <w:sz w:val="24"/>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51EAE"/>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5E8B"/>
    <w:pPr>
      <w:ind w:left="720"/>
      <w:contextualSpacing/>
    </w:pPr>
  </w:style>
  <w:style w:type="character" w:styleId="Hyperlink">
    <w:name w:val="Hyperlink"/>
    <w:basedOn w:val="DefaultParagraphFont"/>
    <w:uiPriority w:val="99"/>
    <w:unhideWhenUsed/>
    <w:rsid w:val="00F90695"/>
    <w:rPr>
      <w:color w:val="0563C1" w:themeColor="hyperlink"/>
      <w:u w:val="single"/>
    </w:rPr>
  </w:style>
  <w:style w:type="character" w:styleId="UnresolvedMention">
    <w:name w:val="Unresolved Mention"/>
    <w:basedOn w:val="DefaultParagraphFont"/>
    <w:uiPriority w:val="99"/>
    <w:semiHidden/>
    <w:unhideWhenUsed/>
    <w:rsid w:val="00F90695"/>
    <w:rPr>
      <w:color w:val="605E5C"/>
      <w:shd w:val="clear" w:color="auto" w:fill="E1DFDD"/>
    </w:rPr>
  </w:style>
  <w:style w:type="character" w:styleId="CommentReference">
    <w:name w:val="annotation reference"/>
    <w:basedOn w:val="DefaultParagraphFont"/>
    <w:uiPriority w:val="99"/>
    <w:semiHidden/>
    <w:unhideWhenUsed/>
    <w:rsid w:val="000653D1"/>
    <w:rPr>
      <w:sz w:val="16"/>
      <w:szCs w:val="16"/>
    </w:rPr>
  </w:style>
  <w:style w:type="paragraph" w:styleId="CommentText">
    <w:name w:val="annotation text"/>
    <w:basedOn w:val="Normal"/>
    <w:link w:val="CommentTextChar"/>
    <w:uiPriority w:val="99"/>
    <w:semiHidden/>
    <w:unhideWhenUsed/>
    <w:rsid w:val="000653D1"/>
    <w:pPr>
      <w:spacing w:line="240" w:lineRule="auto"/>
    </w:pPr>
    <w:rPr>
      <w:sz w:val="20"/>
      <w:szCs w:val="20"/>
    </w:rPr>
  </w:style>
  <w:style w:type="character" w:customStyle="1" w:styleId="CommentTextChar">
    <w:name w:val="Comment Text Char"/>
    <w:basedOn w:val="DefaultParagraphFont"/>
    <w:link w:val="CommentText"/>
    <w:uiPriority w:val="99"/>
    <w:semiHidden/>
    <w:rsid w:val="000653D1"/>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653D1"/>
    <w:rPr>
      <w:b/>
      <w:bCs/>
    </w:rPr>
  </w:style>
  <w:style w:type="character" w:customStyle="1" w:styleId="CommentSubjectChar">
    <w:name w:val="Comment Subject Char"/>
    <w:basedOn w:val="CommentTextChar"/>
    <w:link w:val="CommentSubject"/>
    <w:uiPriority w:val="99"/>
    <w:semiHidden/>
    <w:rsid w:val="000653D1"/>
    <w:rPr>
      <w:rFonts w:ascii="Arial" w:hAnsi="Arial"/>
      <w:b/>
      <w:bCs/>
      <w:sz w:val="20"/>
      <w:szCs w:val="20"/>
    </w:rPr>
  </w:style>
  <w:style w:type="paragraph" w:styleId="BalloonText">
    <w:name w:val="Balloon Text"/>
    <w:basedOn w:val="Normal"/>
    <w:link w:val="BalloonTextChar"/>
    <w:uiPriority w:val="99"/>
    <w:semiHidden/>
    <w:unhideWhenUsed/>
    <w:rsid w:val="000653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53D1"/>
    <w:rPr>
      <w:rFonts w:ascii="Segoe UI" w:hAnsi="Segoe UI" w:cs="Segoe UI"/>
      <w:sz w:val="18"/>
      <w:szCs w:val="18"/>
    </w:rPr>
  </w:style>
  <w:style w:type="table" w:styleId="TableGrid">
    <w:name w:val="Table Grid"/>
    <w:basedOn w:val="TableNormal"/>
    <w:uiPriority w:val="39"/>
    <w:rsid w:val="00BF74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31F7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7384436">
      <w:bodyDiv w:val="1"/>
      <w:marLeft w:val="0"/>
      <w:marRight w:val="0"/>
      <w:marTop w:val="0"/>
      <w:marBottom w:val="0"/>
      <w:divBdr>
        <w:top w:val="none" w:sz="0" w:space="0" w:color="auto"/>
        <w:left w:val="none" w:sz="0" w:space="0" w:color="auto"/>
        <w:bottom w:val="none" w:sz="0" w:space="0" w:color="auto"/>
        <w:right w:val="none" w:sz="0" w:space="0" w:color="auto"/>
      </w:divBdr>
      <w:divsChild>
        <w:div w:id="19304600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writers.de/blog/bachelorarbeit-unternehmen" TargetMode="External"/><Relationship Id="rId18" Type="http://schemas.openxmlformats.org/officeDocument/2006/relationships/image" Target="media/image3.png"/><Relationship Id="rId26" Type="http://schemas.openxmlformats.org/officeDocument/2006/relationships/hyperlink" Target="http://gwriters.de/arbeiten/diplomarbeit" TargetMode="External"/><Relationship Id="rId3" Type="http://schemas.openxmlformats.org/officeDocument/2006/relationships/settings" Target="settings.xml"/><Relationship Id="rId21" Type="http://schemas.openxmlformats.org/officeDocument/2006/relationships/hyperlink" Target="https://www.arbeitsagentur.de/bildung/studium/zugang-zulassung-studium" TargetMode="External"/><Relationship Id="rId34" Type="http://schemas.microsoft.com/office/2011/relationships/people" Target="people.xml"/><Relationship Id="rId7" Type="http://schemas.microsoft.com/office/2016/09/relationships/commentsIds" Target="commentsIds.xml"/><Relationship Id="rId12" Type="http://schemas.openxmlformats.org/officeDocument/2006/relationships/hyperlink" Target="https://176.10.101.173/f/1e89114d412848338997/?dl=1" TargetMode="External"/><Relationship Id="rId17" Type="http://schemas.openxmlformats.org/officeDocument/2006/relationships/hyperlink" Target="https://gwriters.de/blog/praktikumsbericht-vorlage" TargetMode="External"/><Relationship Id="rId25" Type="http://schemas.openxmlformats.org/officeDocument/2006/relationships/hyperlink" Target="https://gwriters.de/arbeiten/masterarbei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writers.de/blog/praktikumsbericht-schreiben" TargetMode="External"/><Relationship Id="rId20" Type="http://schemas.openxmlformats.org/officeDocument/2006/relationships/hyperlink" Target="https://stellenboerse.stuzubi.de/public" TargetMode="External"/><Relationship Id="rId29" Type="http://schemas.openxmlformats.org/officeDocument/2006/relationships/hyperlink" Target="https://www.wegweiser-duales-studium.de/"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de.statista.com/statistik/daten/studie/1182850/umfrage/studierende-relevante-karriere-kriterien/" TargetMode="External"/><Relationship Id="rId24" Type="http://schemas.openxmlformats.org/officeDocument/2006/relationships/hyperlink" Target="https://gwriters.de/leistungen/uebersetzungen" TargetMode="External"/><Relationship Id="rId32" Type="http://schemas.openxmlformats.org/officeDocument/2006/relationships/hyperlink" Target="https://gwriters.de/blog/ghostwriter-jobs-copywriter-webtexte-blogbeitraege-schreiben" TargetMode="External"/><Relationship Id="rId5" Type="http://schemas.openxmlformats.org/officeDocument/2006/relationships/comments" Target="comments.xml"/><Relationship Id="rId15" Type="http://schemas.openxmlformats.org/officeDocument/2006/relationships/hyperlink" Target="https://gwriters.de/fachrichtungen/bwl" TargetMode="External"/><Relationship Id="rId23" Type="http://schemas.openxmlformats.org/officeDocument/2006/relationships/hyperlink" Target="https://gwriters.de/arbeiten/praesentationen" TargetMode="External"/><Relationship Id="rId28" Type="http://schemas.openxmlformats.org/officeDocument/2006/relationships/hyperlink" Target="https://gwriters.de/arbeiten/statistsiche-analysen" TargetMode="External"/><Relationship Id="rId36" Type="http://schemas.microsoft.com/office/2018/08/relationships/commentsExtensible" Target="commentsExtensible.xml"/><Relationship Id="rId10" Type="http://schemas.openxmlformats.org/officeDocument/2006/relationships/image" Target="media/image2.png"/><Relationship Id="rId19" Type="http://schemas.openxmlformats.org/officeDocument/2006/relationships/hyperlink" Target="https://de.statista.com/statistik/daten/studie/408827/umfrage/moeglichkeiten-fuer-studenten-in-deutschen-unternehmen-praxiserfahrung-zu-sammeln/" TargetMode="External"/><Relationship Id="rId31" Type="http://schemas.openxmlformats.org/officeDocument/2006/relationships/hyperlink" Target="https://gwriters.de/blog/ghostwriter-werden-voraussetzungen" TargetMode="External"/><Relationship Id="rId4" Type="http://schemas.openxmlformats.org/officeDocument/2006/relationships/webSettings" Target="webSettings.xml"/><Relationship Id="rId9" Type="http://schemas.openxmlformats.org/officeDocument/2006/relationships/hyperlink" Target="https://de.statista.com/statistik/daten/studie/190651/umfrage/gruende-fuer-die-arbeit-neben-dem-studium/" TargetMode="External"/><Relationship Id="rId14" Type="http://schemas.openxmlformats.org/officeDocument/2006/relationships/hyperlink" Target="https://gwriters.de/arbeiten/bachelorarbeit-schreiben-lassen" TargetMode="External"/><Relationship Id="rId22" Type="http://schemas.openxmlformats.org/officeDocument/2006/relationships/hyperlink" Target="https://gwriters.de/arbeiten/seminararbeit" TargetMode="External"/><Relationship Id="rId27" Type="http://schemas.openxmlformats.org/officeDocument/2006/relationships/hyperlink" Target="https://gwriters.de/blog/arbeiten/doktorarbeit" TargetMode="External"/><Relationship Id="rId30" Type="http://schemas.openxmlformats.org/officeDocument/2006/relationships/hyperlink" Target="https://gwriters.de/jobs" TargetMode="External"/><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2371</Words>
  <Characters>13521</Characters>
  <Application>Microsoft Office Word</Application>
  <DocSecurity>0</DocSecurity>
  <Lines>112</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15861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 Wittkamp</dc:creator>
  <cp:keywords/>
  <dc:description/>
  <cp:lastModifiedBy>Markus Buchheit</cp:lastModifiedBy>
  <cp:revision>5</cp:revision>
  <dcterms:created xsi:type="dcterms:W3CDTF">2021-04-16T05:12:00Z</dcterms:created>
  <dcterms:modified xsi:type="dcterms:W3CDTF">2021-04-20T13:57:00Z</dcterms:modified>
</cp:coreProperties>
</file>