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B88E7" w14:textId="77777777" w:rsidR="003735D3" w:rsidRPr="00E7259F" w:rsidRDefault="003735D3" w:rsidP="003735D3">
      <w:pPr>
        <w:rPr>
          <w:rFonts w:ascii="Arial" w:hAnsi="Arial" w:cstheme="majorHAnsi"/>
          <w:b/>
          <w:bCs/>
        </w:rPr>
      </w:pPr>
      <w:r w:rsidRPr="00E7259F">
        <w:rPr>
          <w:rFonts w:ascii="Arial" w:hAnsi="Arial" w:cstheme="majorHAnsi"/>
          <w:b/>
          <w:bCs/>
        </w:rPr>
        <w:t xml:space="preserve">Doktorarbeit kaufen vs. Mustervorlage schreiben lassen </w:t>
      </w:r>
    </w:p>
    <w:p w14:paraId="268D4896" w14:textId="77777777" w:rsidR="004E5B0B" w:rsidRDefault="00DA6793" w:rsidP="00A43AF8">
      <w:pPr>
        <w:rPr>
          <w:ins w:id="0" w:author="Markus Buchheit" w:date="2021-04-20T14:49:00Z"/>
          <w:rFonts w:ascii="Arial" w:hAnsi="Arial"/>
        </w:rPr>
      </w:pPr>
      <w:commentRangeStart w:id="1"/>
      <w:r w:rsidRPr="00E7259F">
        <w:rPr>
          <w:rFonts w:ascii="Arial" w:hAnsi="Arial"/>
        </w:rPr>
        <w:t xml:space="preserve">Ein Doktortitel gilt als Krönung einer langen wissenschaftlichen Karriere. Der Weg dorthin ist jedoch lang und erfordert einige Entbehrungen. So müssen berufliche Ambitionen für einige Jahre hinter </w:t>
      </w:r>
      <w:r w:rsidR="00F97E62" w:rsidRPr="00E7259F">
        <w:rPr>
          <w:rFonts w:ascii="Arial" w:hAnsi="Arial"/>
        </w:rPr>
        <w:t xml:space="preserve">der Doktorarbeit zurückstehen. Auch das Privatleben </w:t>
      </w:r>
      <w:r w:rsidR="0076035F" w:rsidRPr="00E7259F">
        <w:rPr>
          <w:rFonts w:ascii="Arial" w:hAnsi="Arial"/>
        </w:rPr>
        <w:t>muss in dieser Zeit häufig eingeschränkt werden, weil das Verfassen der Dissertation so viel Zeit in Anspruch nimmt.</w:t>
      </w:r>
      <w:r w:rsidR="0064061F" w:rsidRPr="00E7259F">
        <w:rPr>
          <w:rFonts w:ascii="Arial" w:hAnsi="Arial"/>
        </w:rPr>
        <w:t xml:space="preserve"> Während dieser langen Zeit </w:t>
      </w:r>
      <w:r w:rsidR="00653076" w:rsidRPr="00E7259F">
        <w:rPr>
          <w:rFonts w:ascii="Arial" w:hAnsi="Arial"/>
        </w:rPr>
        <w:t xml:space="preserve">können Sie höchstens eingeschränkt, zum Teil auch gar nicht arbeiten. Trotzdem muss die </w:t>
      </w:r>
      <w:r w:rsidR="0064061F" w:rsidRPr="00E7259F">
        <w:rPr>
          <w:rFonts w:ascii="Arial" w:hAnsi="Arial"/>
        </w:rPr>
        <w:t xml:space="preserve">Finanzierung des Lebensunterhaltes </w:t>
      </w:r>
      <w:r w:rsidR="00653076" w:rsidRPr="00E7259F">
        <w:rPr>
          <w:rFonts w:ascii="Arial" w:hAnsi="Arial"/>
        </w:rPr>
        <w:t xml:space="preserve">sichergestellt sein. </w:t>
      </w:r>
      <w:commentRangeEnd w:id="1"/>
    </w:p>
    <w:p w14:paraId="19EFEEBF" w14:textId="6AA0669B" w:rsidR="00A43AF8" w:rsidRPr="00E7259F" w:rsidRDefault="008F1A0C" w:rsidP="00A43AF8">
      <w:pPr>
        <w:rPr>
          <w:rFonts w:ascii="Arial" w:hAnsi="Arial"/>
        </w:rPr>
      </w:pPr>
      <w:r>
        <w:rPr>
          <w:rStyle w:val="CommentReference"/>
        </w:rPr>
        <w:commentReference w:id="1"/>
      </w:r>
      <w:r w:rsidR="0064061F" w:rsidRPr="00E7259F">
        <w:rPr>
          <w:rFonts w:ascii="Arial" w:hAnsi="Arial"/>
        </w:rPr>
        <w:t xml:space="preserve">Und mit dem Einreichen der fertigen </w:t>
      </w:r>
      <w:del w:id="2" w:author="Pelin Mutlu" w:date="2021-04-19T09:46:00Z">
        <w:r w:rsidR="0064061F" w:rsidRPr="00E7259F" w:rsidDel="008F1A0C">
          <w:rPr>
            <w:rFonts w:ascii="Arial" w:hAnsi="Arial"/>
          </w:rPr>
          <w:delText xml:space="preserve">Arbeit </w:delText>
        </w:r>
      </w:del>
      <w:proofErr w:type="spellStart"/>
      <w:ins w:id="3" w:author="Pelin Mutlu" w:date="2021-04-19T09:46:00Z">
        <w:r>
          <w:rPr>
            <w:rFonts w:ascii="Arial" w:hAnsi="Arial"/>
          </w:rPr>
          <w:t>Dokorarbeit</w:t>
        </w:r>
        <w:proofErr w:type="spellEnd"/>
        <w:r w:rsidRPr="00E7259F">
          <w:rPr>
            <w:rFonts w:ascii="Arial" w:hAnsi="Arial"/>
          </w:rPr>
          <w:t xml:space="preserve"> </w:t>
        </w:r>
      </w:ins>
      <w:r w:rsidR="0064061F" w:rsidRPr="00E7259F">
        <w:rPr>
          <w:rFonts w:ascii="Arial" w:hAnsi="Arial"/>
        </w:rPr>
        <w:t xml:space="preserve">ist es ja noch längst nicht getan: Bevor Sie dann tatsächlich den Dr.-Titel führen dürfen, müssen Sie Ihre Arbeit erst noch publizieren. </w:t>
      </w:r>
      <w:r w:rsidR="00A43AF8" w:rsidRPr="00E7259F">
        <w:rPr>
          <w:rFonts w:ascii="Arial" w:hAnsi="Arial"/>
        </w:rPr>
        <w:t>Da stellt sich die Frage, den langen Weg zum Titel gleich von vornherein abzukürzen und</w:t>
      </w:r>
      <w:commentRangeStart w:id="4"/>
      <w:r w:rsidR="00A43AF8" w:rsidRPr="00E7259F">
        <w:rPr>
          <w:rFonts w:ascii="Arial" w:hAnsi="Arial"/>
        </w:rPr>
        <w:t xml:space="preserve"> die Doktorarbeit zu kaufen. Wir klären Sie heute über Rechtslage auf und </w:t>
      </w:r>
      <w:commentRangeStart w:id="5"/>
      <w:r w:rsidR="00A43AF8" w:rsidRPr="00E7259F">
        <w:rPr>
          <w:rFonts w:ascii="Arial" w:hAnsi="Arial"/>
        </w:rPr>
        <w:t xml:space="preserve">zeigen, ob </w:t>
      </w:r>
      <w:r w:rsidR="00E203C2" w:rsidRPr="00E7259F">
        <w:rPr>
          <w:rFonts w:ascii="Arial" w:hAnsi="Arial"/>
        </w:rPr>
        <w:t xml:space="preserve">es </w:t>
      </w:r>
      <w:r w:rsidR="00A43AF8" w:rsidRPr="00E7259F">
        <w:rPr>
          <w:rFonts w:ascii="Arial" w:hAnsi="Arial"/>
        </w:rPr>
        <w:t xml:space="preserve">tatsächlich </w:t>
      </w:r>
      <w:r w:rsidR="00E203C2" w:rsidRPr="00E7259F">
        <w:rPr>
          <w:rFonts w:ascii="Arial" w:hAnsi="Arial"/>
        </w:rPr>
        <w:t>möglich ist</w:t>
      </w:r>
      <w:commentRangeStart w:id="6"/>
      <w:r w:rsidR="00E203C2" w:rsidRPr="00E7259F">
        <w:rPr>
          <w:rFonts w:ascii="Arial" w:hAnsi="Arial"/>
        </w:rPr>
        <w:t xml:space="preserve">, </w:t>
      </w:r>
      <w:r w:rsidR="00A43AF8" w:rsidRPr="00E7259F">
        <w:rPr>
          <w:rFonts w:ascii="Arial" w:hAnsi="Arial"/>
        </w:rPr>
        <w:t>eine D</w:t>
      </w:r>
      <w:r w:rsidR="00A43AF8" w:rsidRPr="00E7259F">
        <w:rPr>
          <w:rFonts w:ascii="Arial" w:hAnsi="Arial" w:cstheme="majorHAnsi"/>
          <w:bCs/>
        </w:rPr>
        <w:t xml:space="preserve">oktorarbeit schreiben </w:t>
      </w:r>
      <w:r w:rsidR="00E203C2" w:rsidRPr="00E7259F">
        <w:rPr>
          <w:rFonts w:ascii="Arial" w:hAnsi="Arial" w:cstheme="majorHAnsi"/>
          <w:bCs/>
        </w:rPr>
        <w:t xml:space="preserve">zu </w:t>
      </w:r>
      <w:r w:rsidR="00A43AF8" w:rsidRPr="00E7259F">
        <w:rPr>
          <w:rFonts w:ascii="Arial" w:hAnsi="Arial" w:cstheme="majorHAnsi"/>
          <w:bCs/>
        </w:rPr>
        <w:t>lassen.</w:t>
      </w:r>
      <w:commentRangeEnd w:id="6"/>
      <w:r w:rsidR="00B10420">
        <w:rPr>
          <w:rStyle w:val="CommentReference"/>
        </w:rPr>
        <w:commentReference w:id="6"/>
      </w:r>
      <w:commentRangeEnd w:id="4"/>
      <w:r w:rsidR="004E5B0B">
        <w:rPr>
          <w:rStyle w:val="CommentReference"/>
        </w:rPr>
        <w:commentReference w:id="4"/>
      </w:r>
      <w:commentRangeEnd w:id="5"/>
      <w:r w:rsidR="00E64C97">
        <w:rPr>
          <w:rStyle w:val="CommentReference"/>
        </w:rPr>
        <w:commentReference w:id="5"/>
      </w:r>
    </w:p>
    <w:p w14:paraId="24A6CD49" w14:textId="77777777" w:rsidR="00F97E62" w:rsidRPr="00E7259F" w:rsidRDefault="00F97E62" w:rsidP="003735D3">
      <w:pPr>
        <w:rPr>
          <w:rFonts w:ascii="Arial" w:hAnsi="Arial"/>
        </w:rPr>
      </w:pPr>
    </w:p>
    <w:p w14:paraId="2E1E3054" w14:textId="77777777" w:rsidR="00DA6793" w:rsidRPr="00E7259F" w:rsidRDefault="00DA6793" w:rsidP="003735D3">
      <w:pPr>
        <w:rPr>
          <w:rFonts w:ascii="Arial" w:hAnsi="Arial"/>
        </w:rPr>
      </w:pPr>
      <w:r w:rsidRPr="00E7259F">
        <w:rPr>
          <w:rFonts w:ascii="Arial" w:hAnsi="Arial"/>
        </w:rPr>
        <w:t>Betreuungsquoten bei Doktorarbeiten werden schlechter</w:t>
      </w:r>
    </w:p>
    <w:p w14:paraId="5730D2F1" w14:textId="77777777" w:rsidR="009E02AE" w:rsidRPr="00E7259F" w:rsidRDefault="00F97E62" w:rsidP="00A43AF8">
      <w:pPr>
        <w:rPr>
          <w:rFonts w:ascii="Arial" w:hAnsi="Arial"/>
        </w:rPr>
      </w:pPr>
      <w:r w:rsidRPr="00E7259F">
        <w:rPr>
          <w:rFonts w:ascii="Arial" w:hAnsi="Arial"/>
        </w:rPr>
        <w:t xml:space="preserve">Eine Doktorarbeit dauert im Durchschnitt drei Jahre. </w:t>
      </w:r>
      <w:r w:rsidR="00A43AF8" w:rsidRPr="00E7259F">
        <w:rPr>
          <w:rFonts w:ascii="Arial" w:hAnsi="Arial"/>
        </w:rPr>
        <w:t>Es ist völlig selbstverständlich, dass während dieser</w:t>
      </w:r>
      <w:r w:rsidRPr="00E7259F">
        <w:rPr>
          <w:rFonts w:ascii="Arial" w:hAnsi="Arial"/>
        </w:rPr>
        <w:t xml:space="preserve"> lange</w:t>
      </w:r>
      <w:r w:rsidR="00A43AF8" w:rsidRPr="00E7259F">
        <w:rPr>
          <w:rFonts w:ascii="Arial" w:hAnsi="Arial"/>
        </w:rPr>
        <w:t>n</w:t>
      </w:r>
      <w:r w:rsidRPr="00E7259F">
        <w:rPr>
          <w:rFonts w:ascii="Arial" w:hAnsi="Arial"/>
        </w:rPr>
        <w:t xml:space="preserve"> Zeit </w:t>
      </w:r>
      <w:r w:rsidR="00A43AF8" w:rsidRPr="00E7259F">
        <w:rPr>
          <w:rFonts w:ascii="Arial" w:hAnsi="Arial"/>
        </w:rPr>
        <w:t xml:space="preserve">zu Motivationsproblemen kommt. Auch fachliche Probleme bleiben nicht aus. In solchen Situationen benötigen Sie eine gute Betreuung. Allerdings werden </w:t>
      </w:r>
      <w:r w:rsidR="009E02AE" w:rsidRPr="00E7259F">
        <w:rPr>
          <w:rFonts w:ascii="Arial" w:hAnsi="Arial"/>
        </w:rPr>
        <w:t xml:space="preserve">die </w:t>
      </w:r>
      <w:r w:rsidR="006309A9" w:rsidRPr="00E7259F">
        <w:rPr>
          <w:rFonts w:ascii="Arial" w:hAnsi="Arial"/>
        </w:rPr>
        <w:t>Betreuung</w:t>
      </w:r>
      <w:r w:rsidR="009E02AE" w:rsidRPr="00E7259F">
        <w:rPr>
          <w:rFonts w:ascii="Arial" w:hAnsi="Arial"/>
        </w:rPr>
        <w:t xml:space="preserve">squoten </w:t>
      </w:r>
      <w:r w:rsidR="006309A9" w:rsidRPr="00E7259F">
        <w:rPr>
          <w:rFonts w:ascii="Arial" w:hAnsi="Arial"/>
        </w:rPr>
        <w:t xml:space="preserve">bei Promotionen </w:t>
      </w:r>
      <w:r w:rsidR="009E02AE" w:rsidRPr="00E7259F">
        <w:rPr>
          <w:rFonts w:ascii="Arial" w:hAnsi="Arial"/>
        </w:rPr>
        <w:t>immer schlechter: Ein Professor oder eine Professorin betreut im Durchschnitt immer mehr Promovierende.</w:t>
      </w:r>
      <w:r w:rsidR="00856671" w:rsidRPr="00E7259F">
        <w:rPr>
          <w:rFonts w:ascii="Arial" w:hAnsi="Arial"/>
        </w:rPr>
        <w:t xml:space="preserve"> Die folgende Grafik zeigt, </w:t>
      </w:r>
      <w:r w:rsidR="00C87AF3" w:rsidRPr="00E7259F">
        <w:rPr>
          <w:rFonts w:ascii="Arial" w:hAnsi="Arial"/>
        </w:rPr>
        <w:t xml:space="preserve">dass Hochschulehrende 2010 eine Promotion betreuten, 2016 durchschnittlich schon 1,11. </w:t>
      </w:r>
    </w:p>
    <w:p w14:paraId="07194BE2" w14:textId="77777777" w:rsidR="009E02AE" w:rsidRPr="00E7259F" w:rsidRDefault="009E02AE" w:rsidP="003735D3">
      <w:pPr>
        <w:rPr>
          <w:rFonts w:ascii="Arial" w:hAnsi="Arial"/>
        </w:rPr>
      </w:pPr>
      <w:r w:rsidRPr="00E7259F">
        <w:rPr>
          <w:rFonts w:ascii="Arial" w:hAnsi="Arial"/>
          <w:noProof/>
          <w:lang w:eastAsia="de-DE"/>
        </w:rPr>
        <w:drawing>
          <wp:inline distT="0" distB="0" distL="0" distR="0" wp14:anchorId="237550E5" wp14:editId="66AD247A">
            <wp:extent cx="5486400" cy="3200400"/>
            <wp:effectExtent l="19050" t="0" r="1905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80D8E4" w14:textId="77777777" w:rsidR="00C32A6B" w:rsidRPr="00E7259F" w:rsidRDefault="00856671" w:rsidP="003735D3">
      <w:pPr>
        <w:rPr>
          <w:rFonts w:ascii="Arial" w:hAnsi="Arial"/>
        </w:rPr>
      </w:pPr>
      <w:r w:rsidRPr="00E7259F">
        <w:rPr>
          <w:rFonts w:ascii="Arial" w:hAnsi="Arial"/>
        </w:rPr>
        <w:t>Betreuungsquoten bei Hochschulen an deutschen Hochschulen: Wie viele Promovenden betreut ein*e Professor*in? (https://de.statista.com/statistik/daten/studie/36654/umfrage/promotionsquote-an-deutschen-universitaeten-nach-faechergruppen/)</w:t>
      </w:r>
    </w:p>
    <w:p w14:paraId="1A0DA116" w14:textId="77777777" w:rsidR="00C41D86" w:rsidRPr="00E7259F" w:rsidRDefault="00C41D86" w:rsidP="003735D3">
      <w:pPr>
        <w:rPr>
          <w:rFonts w:ascii="Arial" w:hAnsi="Arial"/>
        </w:rPr>
      </w:pPr>
    </w:p>
    <w:p w14:paraId="17E97F05" w14:textId="77777777" w:rsidR="00164521" w:rsidRPr="00E7259F" w:rsidRDefault="00C41D86" w:rsidP="00164521">
      <w:pPr>
        <w:rPr>
          <w:rFonts w:ascii="Arial" w:hAnsi="Arial"/>
        </w:rPr>
      </w:pPr>
      <w:commentRangeStart w:id="7"/>
      <w:commentRangeStart w:id="8"/>
      <w:r w:rsidRPr="00E7259F">
        <w:rPr>
          <w:rFonts w:ascii="Arial" w:hAnsi="Arial"/>
        </w:rPr>
        <w:t xml:space="preserve">Besonders ungünstig fallen </w:t>
      </w:r>
      <w:r w:rsidR="006309A9" w:rsidRPr="00E7259F">
        <w:rPr>
          <w:rFonts w:ascii="Arial" w:hAnsi="Arial"/>
        </w:rPr>
        <w:t>die Betreuungsq</w:t>
      </w:r>
      <w:r w:rsidRPr="00E7259F">
        <w:rPr>
          <w:rFonts w:ascii="Arial" w:hAnsi="Arial"/>
        </w:rPr>
        <w:t xml:space="preserve">uoten in Medizin und Rechtswissenschaften aus. Es ist klar, dass da im Einzelfall kaum Zeit für eine adäquate Betreuung bleibt. </w:t>
      </w:r>
      <w:r w:rsidR="00FE4AC2" w:rsidRPr="00E7259F">
        <w:rPr>
          <w:rFonts w:ascii="Arial" w:hAnsi="Arial"/>
        </w:rPr>
        <w:t xml:space="preserve">Neuere </w:t>
      </w:r>
      <w:r w:rsidR="00FE4AC2" w:rsidRPr="00E7259F">
        <w:rPr>
          <w:rFonts w:ascii="Arial" w:hAnsi="Arial"/>
        </w:rPr>
        <w:lastRenderedPageBreak/>
        <w:t xml:space="preserve">Zahlen liegen nicht vor, da aber die Zahl der Promovierenden seit Jahren insgesamt steigt, </w:t>
      </w:r>
      <w:r w:rsidR="00457547" w:rsidRPr="00E7259F">
        <w:rPr>
          <w:rFonts w:ascii="Arial" w:hAnsi="Arial"/>
        </w:rPr>
        <w:t>lässt sich erwarten, dass die Qualität der Betreuung insgesamt eher ab- als zunimmt.</w:t>
      </w:r>
      <w:commentRangeEnd w:id="7"/>
      <w:r w:rsidR="00FD5829">
        <w:rPr>
          <w:rStyle w:val="CommentReference"/>
        </w:rPr>
        <w:commentReference w:id="7"/>
      </w:r>
      <w:commentRangeEnd w:id="8"/>
      <w:r w:rsidR="00987010">
        <w:rPr>
          <w:rStyle w:val="CommentReference"/>
        </w:rPr>
        <w:commentReference w:id="8"/>
      </w:r>
    </w:p>
    <w:p w14:paraId="73BA94DE" w14:textId="77777777" w:rsidR="00164521" w:rsidRPr="00E7259F" w:rsidRDefault="00164521" w:rsidP="003735D3">
      <w:pPr>
        <w:rPr>
          <w:rFonts w:ascii="Arial" w:hAnsi="Arial"/>
        </w:rPr>
      </w:pPr>
    </w:p>
    <w:p w14:paraId="57EDEF60" w14:textId="77777777" w:rsidR="00BE4490" w:rsidRPr="00E7259F" w:rsidRDefault="00901E4B" w:rsidP="003735D3">
      <w:pPr>
        <w:rPr>
          <w:rFonts w:ascii="Arial" w:hAnsi="Arial"/>
        </w:rPr>
      </w:pPr>
      <w:commentRangeStart w:id="9"/>
      <w:commentRangeStart w:id="10"/>
      <w:r w:rsidRPr="00E7259F">
        <w:rPr>
          <w:rFonts w:ascii="Arial" w:hAnsi="Arial"/>
        </w:rPr>
        <w:t>Doktor kaufen: geht das überhaupt?</w:t>
      </w:r>
    </w:p>
    <w:p w14:paraId="5E0510E9" w14:textId="5667B17B" w:rsidR="00BB0A07" w:rsidRPr="00E7259F" w:rsidRDefault="003C770D" w:rsidP="003735D3">
      <w:pPr>
        <w:rPr>
          <w:rFonts w:ascii="Arial" w:hAnsi="Arial"/>
        </w:rPr>
      </w:pPr>
      <w:r w:rsidRPr="00E7259F">
        <w:rPr>
          <w:rFonts w:ascii="Arial" w:hAnsi="Arial"/>
        </w:rPr>
        <w:t>Kann man einen Doktor</w:t>
      </w:r>
      <w:r w:rsidR="00A46AAF" w:rsidRPr="00E7259F">
        <w:rPr>
          <w:rFonts w:ascii="Arial" w:hAnsi="Arial"/>
        </w:rPr>
        <w:t xml:space="preserve"> kaufen? Ja, das geht, wie in verschiedenen Medien immer wieder zu lesen ist (https://www.spiegel.de/lebenundlernen/job/promotionsbetrug-wie-man-sich-einen-falschen-doktortitel-kauft-a-842596.html). </w:t>
      </w:r>
      <w:r w:rsidR="00ED30BB" w:rsidRPr="00E7259F">
        <w:rPr>
          <w:rFonts w:ascii="Arial" w:hAnsi="Arial"/>
        </w:rPr>
        <w:t xml:space="preserve">Allerdings gibt es Unterschiede, was genau Sie da kaufen können. </w:t>
      </w:r>
      <w:r w:rsidR="00C85487" w:rsidRPr="00E7259F">
        <w:rPr>
          <w:rFonts w:ascii="Arial" w:hAnsi="Arial"/>
        </w:rPr>
        <w:t xml:space="preserve">Zunächst können Sie den Titel </w:t>
      </w:r>
      <w:del w:id="11" w:author="Markus Buchheit" w:date="2021-04-20T15:01:00Z">
        <w:r w:rsidR="00C85487" w:rsidRPr="00E7259F" w:rsidDel="0047464C">
          <w:rPr>
            <w:rFonts w:ascii="Arial" w:hAnsi="Arial"/>
          </w:rPr>
          <w:delText>des Doktor</w:delText>
        </w:r>
      </w:del>
      <w:ins w:id="12" w:author="Markus Buchheit" w:date="2021-04-20T15:01:00Z">
        <w:r w:rsidR="0047464C" w:rsidRPr="00E7259F">
          <w:rPr>
            <w:rFonts w:ascii="Arial" w:hAnsi="Arial"/>
          </w:rPr>
          <w:t>des Doktors</w:t>
        </w:r>
      </w:ins>
      <w:r w:rsidR="00C85487" w:rsidRPr="00E7259F">
        <w:rPr>
          <w:rFonts w:ascii="Arial" w:hAnsi="Arial"/>
        </w:rPr>
        <w:t xml:space="preserve"> kaufen, denn </w:t>
      </w:r>
      <w:r w:rsidR="00A46AAF" w:rsidRPr="00E7259F">
        <w:rPr>
          <w:rFonts w:ascii="Arial" w:hAnsi="Arial"/>
        </w:rPr>
        <w:t xml:space="preserve">es </w:t>
      </w:r>
      <w:r w:rsidR="00C85487" w:rsidRPr="00E7259F">
        <w:rPr>
          <w:rFonts w:ascii="Arial" w:hAnsi="Arial"/>
        </w:rPr>
        <w:t xml:space="preserve">gibt </w:t>
      </w:r>
      <w:r w:rsidR="00A46AAF" w:rsidRPr="00E7259F">
        <w:rPr>
          <w:rFonts w:ascii="Arial" w:hAnsi="Arial"/>
        </w:rPr>
        <w:t xml:space="preserve">unterschiedliche Wege, zu diesen hohen akademischen Würden zu gelangen. </w:t>
      </w:r>
      <w:r w:rsidR="00C85487" w:rsidRPr="00E7259F">
        <w:rPr>
          <w:rFonts w:ascii="Arial" w:hAnsi="Arial"/>
        </w:rPr>
        <w:t xml:space="preserve">Das liegt daran, dass es </w:t>
      </w:r>
      <w:r w:rsidR="00A46AAF" w:rsidRPr="00E7259F">
        <w:rPr>
          <w:rFonts w:ascii="Arial" w:hAnsi="Arial"/>
        </w:rPr>
        <w:t>verschiedene Doktortitel</w:t>
      </w:r>
      <w:r w:rsidR="00C85487" w:rsidRPr="00E7259F">
        <w:rPr>
          <w:rFonts w:ascii="Arial" w:hAnsi="Arial"/>
        </w:rPr>
        <w:t xml:space="preserve"> gibt</w:t>
      </w:r>
      <w:r w:rsidR="00A46AAF" w:rsidRPr="00E7259F">
        <w:rPr>
          <w:rFonts w:ascii="Arial" w:hAnsi="Arial"/>
        </w:rPr>
        <w:t>, die auf unterschiedlichen Wegen erworben werden.</w:t>
      </w:r>
      <w:r w:rsidR="009968A8" w:rsidRPr="00E7259F">
        <w:rPr>
          <w:rFonts w:ascii="Arial" w:hAnsi="Arial"/>
        </w:rPr>
        <w:t xml:space="preserve"> </w:t>
      </w:r>
      <w:commentRangeEnd w:id="9"/>
      <w:r w:rsidR="008D1A40">
        <w:rPr>
          <w:rStyle w:val="CommentReference"/>
        </w:rPr>
        <w:commentReference w:id="9"/>
      </w:r>
      <w:commentRangeEnd w:id="10"/>
      <w:r w:rsidR="00987010">
        <w:rPr>
          <w:rStyle w:val="CommentReference"/>
        </w:rPr>
        <w:commentReference w:id="10"/>
      </w:r>
    </w:p>
    <w:p w14:paraId="0366AF16" w14:textId="77777777" w:rsidR="00E24259" w:rsidRPr="00E7259F" w:rsidRDefault="00E24259" w:rsidP="003735D3">
      <w:pPr>
        <w:rPr>
          <w:rFonts w:ascii="Arial" w:hAnsi="Arial"/>
        </w:rPr>
      </w:pPr>
    </w:p>
    <w:p w14:paraId="15579CD0" w14:textId="77777777" w:rsidR="00E24259" w:rsidRPr="00E7259F" w:rsidRDefault="00E24259" w:rsidP="003735D3">
      <w:pPr>
        <w:rPr>
          <w:rFonts w:ascii="Arial" w:hAnsi="Arial"/>
        </w:rPr>
      </w:pPr>
      <w:commentRangeStart w:id="13"/>
      <w:r w:rsidRPr="00E7259F">
        <w:rPr>
          <w:rFonts w:ascii="Arial" w:hAnsi="Arial"/>
        </w:rPr>
        <w:t>Verschiedene Wege zum Dr.-Titel</w:t>
      </w:r>
      <w:commentRangeEnd w:id="13"/>
      <w:r w:rsidR="00B10420">
        <w:rPr>
          <w:rStyle w:val="CommentReference"/>
        </w:rPr>
        <w:commentReference w:id="13"/>
      </w:r>
    </w:p>
    <w:p w14:paraId="5D27856B" w14:textId="643EE025" w:rsidR="00C65E2F" w:rsidRPr="00E7259F" w:rsidRDefault="009968A8" w:rsidP="003735D3">
      <w:pPr>
        <w:rPr>
          <w:rFonts w:ascii="Arial" w:hAnsi="Arial"/>
        </w:rPr>
      </w:pPr>
      <w:r w:rsidRPr="00E7259F">
        <w:rPr>
          <w:rFonts w:ascii="Arial" w:hAnsi="Arial"/>
        </w:rPr>
        <w:t xml:space="preserve">Der Dr. als </w:t>
      </w:r>
      <w:r w:rsidR="00901E4B" w:rsidRPr="00E7259F">
        <w:rPr>
          <w:rFonts w:ascii="Arial" w:hAnsi="Arial"/>
        </w:rPr>
        <w:t>akademischer Titel</w:t>
      </w:r>
      <w:r w:rsidRPr="00E7259F">
        <w:rPr>
          <w:rFonts w:ascii="Arial" w:hAnsi="Arial"/>
        </w:rPr>
        <w:t xml:space="preserve"> wird durch eine Qualifikationsarbeit erworben, die Dissertation.</w:t>
      </w:r>
      <w:r w:rsidR="00DF40BD" w:rsidRPr="00E7259F">
        <w:rPr>
          <w:rFonts w:ascii="Arial" w:hAnsi="Arial"/>
        </w:rPr>
        <w:t xml:space="preserve"> </w:t>
      </w:r>
      <w:r w:rsidR="00B56542" w:rsidRPr="00E7259F">
        <w:rPr>
          <w:rFonts w:ascii="Arial" w:hAnsi="Arial"/>
        </w:rPr>
        <w:t>In der klassischen Variante</w:t>
      </w:r>
      <w:r w:rsidR="00E24259" w:rsidRPr="00E7259F">
        <w:rPr>
          <w:rFonts w:ascii="Arial" w:hAnsi="Arial"/>
        </w:rPr>
        <w:t xml:space="preserve"> handelt es sich hierbei um eine längere Arbeit, die am Ende als Buchform veröffentlich wird. </w:t>
      </w:r>
      <w:r w:rsidR="00B56542" w:rsidRPr="00E7259F">
        <w:rPr>
          <w:rFonts w:ascii="Arial" w:hAnsi="Arial"/>
        </w:rPr>
        <w:t xml:space="preserve">In den Naturwissenschaften und in der Medizin </w:t>
      </w:r>
      <w:r w:rsidR="00261C31" w:rsidRPr="00E7259F">
        <w:rPr>
          <w:rFonts w:ascii="Arial" w:hAnsi="Arial"/>
        </w:rPr>
        <w:t xml:space="preserve">sind auch </w:t>
      </w:r>
      <w:r w:rsidR="00B56542" w:rsidRPr="00E7259F">
        <w:rPr>
          <w:rFonts w:ascii="Arial" w:hAnsi="Arial"/>
        </w:rPr>
        <w:t>kumulative Promotion üblich. Hierzu werden verschiedene wissenschaftliche Arbeiten in Fachzeitschriften veröffentlicht, die dann zusammengefasst als Promotion anerkannt werden</w:t>
      </w:r>
      <w:r w:rsidR="00261C31" w:rsidRPr="00E7259F">
        <w:rPr>
          <w:rFonts w:ascii="Arial" w:hAnsi="Arial"/>
        </w:rPr>
        <w:t>.</w:t>
      </w:r>
      <w:r w:rsidR="007810DD" w:rsidRPr="00E7259F">
        <w:rPr>
          <w:rFonts w:ascii="Arial" w:hAnsi="Arial"/>
        </w:rPr>
        <w:t xml:space="preserve"> Die beiden Varianten sind jeweils in der Anbindung an einen Lehrstuhl oder als externe Promotion möglich. Sollten Sie eine Doktorarbeit kaufen wollen, </w:t>
      </w:r>
      <w:r w:rsidR="00C65E2F" w:rsidRPr="00E7259F">
        <w:rPr>
          <w:rFonts w:ascii="Arial" w:hAnsi="Arial"/>
        </w:rPr>
        <w:t xml:space="preserve">dann sollten Sie sich vorab mit den Anforderungen vertraut machen, die Sie neben der eigentlichen wissenschaftlichen Arbeit noch erfüllen müssen. An manchen Lehrstühlen müssen beispielsweise auch externe Kandidat*innen am Doktorandenkolloquium teilnehmen und Zwischenstände zu ihrer Forschung präsentieren. </w:t>
      </w:r>
      <w:r w:rsidR="00406C25" w:rsidRPr="00E7259F">
        <w:rPr>
          <w:rFonts w:ascii="Arial" w:hAnsi="Arial"/>
        </w:rPr>
        <w:t xml:space="preserve">Auch dabei können Sie professionell unterstützt werden (https://gwriters.de/arbeiten/praesentationen). </w:t>
      </w:r>
      <w:r w:rsidR="00C65E2F" w:rsidRPr="00E7259F">
        <w:rPr>
          <w:rFonts w:ascii="Arial" w:hAnsi="Arial"/>
        </w:rPr>
        <w:t xml:space="preserve">Falls Sie hierzu </w:t>
      </w:r>
      <w:r w:rsidR="00406C25" w:rsidRPr="00E7259F">
        <w:rPr>
          <w:rFonts w:ascii="Arial" w:hAnsi="Arial"/>
        </w:rPr>
        <w:t xml:space="preserve">weitergehende </w:t>
      </w:r>
      <w:r w:rsidR="00C65E2F" w:rsidRPr="00E7259F">
        <w:rPr>
          <w:rFonts w:ascii="Arial" w:hAnsi="Arial"/>
        </w:rPr>
        <w:t>Fragen haben, können Sie sich auch fachkundig beraten lassen (</w:t>
      </w:r>
      <w:ins w:id="14" w:author="Markus Buchheit" w:date="2021-04-20T15:03:00Z">
        <w:r w:rsidR="0047464C" w:rsidRPr="0047464C">
          <w:rPr>
            <w:rFonts w:ascii="Arial" w:hAnsi="Arial"/>
          </w:rPr>
          <w:t>https://gwriters.de/promotionsberatung</w:t>
        </w:r>
      </w:ins>
      <w:del w:id="15" w:author="Markus Buchheit" w:date="2021-04-20T15:03:00Z">
        <w:r w:rsidR="00C65E2F" w:rsidRPr="00E7259F" w:rsidDel="0047464C">
          <w:rPr>
            <w:rFonts w:ascii="Arial" w:hAnsi="Arial"/>
          </w:rPr>
          <w:delText>https://gwriters.de/blog/promotionsberater-ghostwriter</w:delText>
        </w:r>
      </w:del>
      <w:r w:rsidR="00C65E2F" w:rsidRPr="00E7259F">
        <w:rPr>
          <w:rFonts w:ascii="Arial" w:hAnsi="Arial"/>
        </w:rPr>
        <w:t>).</w:t>
      </w:r>
    </w:p>
    <w:p w14:paraId="50363A01" w14:textId="77777777" w:rsidR="00282C52" w:rsidRPr="00E7259F" w:rsidRDefault="00282C52" w:rsidP="003735D3">
      <w:pPr>
        <w:rPr>
          <w:rFonts w:ascii="Arial" w:hAnsi="Arial"/>
        </w:rPr>
      </w:pPr>
    </w:p>
    <w:p w14:paraId="4B5C13ED" w14:textId="77777777" w:rsidR="00282C52" w:rsidRPr="00E7259F" w:rsidRDefault="00BC282D" w:rsidP="003735D3">
      <w:pPr>
        <w:rPr>
          <w:rFonts w:ascii="Arial" w:hAnsi="Arial"/>
        </w:rPr>
      </w:pPr>
      <w:commentRangeStart w:id="16"/>
      <w:r w:rsidRPr="00E7259F">
        <w:rPr>
          <w:rFonts w:ascii="Arial" w:hAnsi="Arial"/>
        </w:rPr>
        <w:t xml:space="preserve">Sonderfall: </w:t>
      </w:r>
      <w:r w:rsidR="00282C52" w:rsidRPr="00E7259F">
        <w:rPr>
          <w:rFonts w:ascii="Arial" w:hAnsi="Arial"/>
        </w:rPr>
        <w:t>Ehrendoktor</w:t>
      </w:r>
      <w:r w:rsidRPr="00E7259F">
        <w:rPr>
          <w:rFonts w:ascii="Arial" w:hAnsi="Arial"/>
        </w:rPr>
        <w:t xml:space="preserve"> kaufen</w:t>
      </w:r>
    </w:p>
    <w:p w14:paraId="26754397" w14:textId="77777777" w:rsidR="009968A8" w:rsidRPr="00E7259F" w:rsidRDefault="00C65E2F" w:rsidP="003735D3">
      <w:pPr>
        <w:rPr>
          <w:rFonts w:ascii="Arial" w:hAnsi="Arial"/>
        </w:rPr>
      </w:pPr>
      <w:r w:rsidRPr="00E7259F">
        <w:rPr>
          <w:rFonts w:ascii="Arial" w:hAnsi="Arial"/>
        </w:rPr>
        <w:t xml:space="preserve">Neben der klassischen Promotion </w:t>
      </w:r>
      <w:r w:rsidR="00510F8A" w:rsidRPr="00E7259F">
        <w:rPr>
          <w:rFonts w:ascii="Arial" w:hAnsi="Arial"/>
        </w:rPr>
        <w:t xml:space="preserve">gibt es den Dr. h.c., also den Doktor honoris causa. Diese Ehrendoktorwürde können Hochschulen an Personen verleihen, denen sie eine besondere Auszeichnung zukommen lassen wollen (https://www.ssoar.info/ssoar/bitstream/handle/document/33481/ssoar-2012-huber_et_al-Der_Doktortitel_zwischen_Status_und.pdf?sequence=1&amp;isAllowed=y&amp;lnkname=ssoar-2012-huber_et_al-Der_Doktortitel_zwischen_Status_und.pdf, S. 47f.). So hat etwa die Universität </w:t>
      </w:r>
      <w:proofErr w:type="gramStart"/>
      <w:r w:rsidR="00510F8A" w:rsidRPr="00E7259F">
        <w:rPr>
          <w:rFonts w:ascii="Arial" w:hAnsi="Arial"/>
        </w:rPr>
        <w:t>der Leipzig</w:t>
      </w:r>
      <w:proofErr w:type="gramEnd"/>
      <w:r w:rsidR="00510F8A" w:rsidRPr="00E7259F">
        <w:rPr>
          <w:rFonts w:ascii="Arial" w:hAnsi="Arial"/>
        </w:rPr>
        <w:t xml:space="preserve"> im Jahr 2008 die Ehrendoktorwürde an die deutsche Bundeskanzlerin Angela Merkel verliehen, die dort einst studiert, aber nicht promoviert hatte. </w:t>
      </w:r>
      <w:r w:rsidR="001308A3" w:rsidRPr="00E7259F">
        <w:rPr>
          <w:rFonts w:ascii="Arial" w:hAnsi="Arial"/>
        </w:rPr>
        <w:t>Den Doktor kaufen kann man als Ehrendoktortitel tatsächlich</w:t>
      </w:r>
      <w:r w:rsidR="00837422" w:rsidRPr="00E7259F">
        <w:rPr>
          <w:rFonts w:ascii="Arial" w:hAnsi="Arial"/>
        </w:rPr>
        <w:t xml:space="preserve"> – allerdings geht das meistens nicht an deutschen Hochschulen. Zu entsprechenden Möglichkeiten im Ausland beraten Sie Promotionsberater (https://gwriters.de/promotionsberatung).</w:t>
      </w:r>
      <w:r w:rsidR="00282C52" w:rsidRPr="00E7259F">
        <w:rPr>
          <w:rFonts w:ascii="Arial" w:hAnsi="Arial"/>
        </w:rPr>
        <w:t xml:space="preserve"> Je nach Land können Ehrendoktortitel für relativ wenig Geld erworben werden (https://www.sueddeutsche.de/karriere/doktortitel-kaufen-sind-wir-nicht-alle-ein-bisschen-doktor-1.1084350).</w:t>
      </w:r>
      <w:r w:rsidRPr="00E7259F">
        <w:rPr>
          <w:rFonts w:ascii="Arial" w:hAnsi="Arial"/>
        </w:rPr>
        <w:t xml:space="preserve"> Allerdings sollten Sie bedenken, dass Sie das „h.c.“ </w:t>
      </w:r>
      <w:r w:rsidR="006534D3" w:rsidRPr="00E7259F">
        <w:rPr>
          <w:rFonts w:ascii="Arial" w:hAnsi="Arial"/>
        </w:rPr>
        <w:t>im Titel stets mitführen müssen. Es ist also klar, dass das keine mühsam erworbenen akademischen Ehren sind.</w:t>
      </w:r>
      <w:commentRangeEnd w:id="16"/>
      <w:r w:rsidR="00FD5829">
        <w:rPr>
          <w:rStyle w:val="CommentReference"/>
        </w:rPr>
        <w:commentReference w:id="16"/>
      </w:r>
    </w:p>
    <w:p w14:paraId="7BAEBF2F" w14:textId="77777777" w:rsidR="007D5B07" w:rsidRPr="00E7259F" w:rsidRDefault="007D5B07" w:rsidP="007D5B07">
      <w:pPr>
        <w:rPr>
          <w:rFonts w:ascii="Arial" w:hAnsi="Arial" w:cstheme="majorHAnsi"/>
          <w:b/>
          <w:bCs/>
        </w:rPr>
      </w:pPr>
    </w:p>
    <w:p w14:paraId="79E96B47" w14:textId="77777777" w:rsidR="007D5B07" w:rsidRPr="00E7259F" w:rsidRDefault="007D5B07" w:rsidP="007D5B07">
      <w:pPr>
        <w:rPr>
          <w:rFonts w:ascii="Arial" w:hAnsi="Arial"/>
        </w:rPr>
      </w:pPr>
      <w:r w:rsidRPr="00E7259F">
        <w:rPr>
          <w:rFonts w:ascii="Arial" w:hAnsi="Arial" w:cstheme="majorHAnsi"/>
          <w:b/>
          <w:bCs/>
        </w:rPr>
        <w:lastRenderedPageBreak/>
        <w:t>Doktorarbeit: Ghostwriter oder selbst schreiben? Wie ist die Rechtslage?</w:t>
      </w:r>
    </w:p>
    <w:p w14:paraId="0AC570B7" w14:textId="60DD2238" w:rsidR="00FF583F" w:rsidRPr="00E7259F" w:rsidRDefault="00A46AAF" w:rsidP="003735D3">
      <w:pPr>
        <w:rPr>
          <w:rFonts w:ascii="Arial" w:hAnsi="Arial"/>
        </w:rPr>
      </w:pPr>
      <w:del w:id="17" w:author="Markus Buchheit" w:date="2021-04-20T15:05:00Z">
        <w:r w:rsidRPr="00E7259F" w:rsidDel="0047464C">
          <w:rPr>
            <w:rFonts w:ascii="Arial" w:hAnsi="Arial"/>
          </w:rPr>
          <w:delText xml:space="preserve">Die </w:delText>
        </w:r>
        <w:r w:rsidR="00BE4490" w:rsidRPr="00E7259F" w:rsidDel="0047464C">
          <w:rPr>
            <w:rFonts w:ascii="Arial" w:hAnsi="Arial"/>
          </w:rPr>
          <w:delText>Rechtslage</w:delText>
        </w:r>
        <w:r w:rsidRPr="00E7259F" w:rsidDel="0047464C">
          <w:rPr>
            <w:rFonts w:ascii="Arial" w:hAnsi="Arial"/>
          </w:rPr>
          <w:delText xml:space="preserve"> ist eindeutig: </w:delText>
        </w:r>
        <w:r w:rsidR="005161D2" w:rsidRPr="00E7259F" w:rsidDel="0047464C">
          <w:rPr>
            <w:rFonts w:ascii="Arial" w:hAnsi="Arial"/>
          </w:rPr>
          <w:delText xml:space="preserve">Wenn Sie </w:delText>
        </w:r>
        <w:r w:rsidRPr="00E7259F" w:rsidDel="0047464C">
          <w:rPr>
            <w:rFonts w:ascii="Arial" w:hAnsi="Arial"/>
          </w:rPr>
          <w:delText xml:space="preserve">eine </w:delText>
        </w:r>
        <w:r w:rsidR="00500B9D" w:rsidRPr="00E7259F" w:rsidDel="0047464C">
          <w:rPr>
            <w:rFonts w:ascii="Arial" w:hAnsi="Arial"/>
          </w:rPr>
          <w:delText>akademi</w:delText>
        </w:r>
        <w:r w:rsidR="005161D2" w:rsidRPr="00E7259F" w:rsidDel="0047464C">
          <w:rPr>
            <w:rFonts w:ascii="Arial" w:hAnsi="Arial"/>
          </w:rPr>
          <w:delText xml:space="preserve">sche Qualifikationsarbeit abgeben, erklären Sie darin, dass Sie diese selbständig und ohne fremde Hilfe verfasst haben. </w:delText>
        </w:r>
        <w:r w:rsidRPr="00E7259F" w:rsidDel="0047464C">
          <w:rPr>
            <w:rFonts w:ascii="Arial" w:hAnsi="Arial"/>
          </w:rPr>
          <w:delText xml:space="preserve">Nach diesem Verständnis dürfen Sie natürlich keine Doktorarbeit kaufen und diese dann als Ihre eigene </w:delText>
        </w:r>
        <w:r w:rsidR="00500B9D" w:rsidRPr="00E7259F" w:rsidDel="0047464C">
          <w:rPr>
            <w:rFonts w:ascii="Arial" w:hAnsi="Arial"/>
          </w:rPr>
          <w:delText xml:space="preserve">Arbeit ausgeben. </w:delText>
        </w:r>
        <w:r w:rsidR="00D11361" w:rsidRPr="00E7259F" w:rsidDel="0047464C">
          <w:rPr>
            <w:rFonts w:ascii="Arial" w:hAnsi="Arial" w:cstheme="majorHAnsi"/>
          </w:rPr>
          <w:delText xml:space="preserve">Nach einer Entscheidung des Oberverwaltungsgerichts Hamburg kann das Engagement eines Ghostwriters als besonders schwerer Fall von Täuschung gewertet werden und auch den Ausschluss von Wiederholungsprüfungen nach sich ziehen </w:delText>
        </w:r>
        <w:r w:rsidR="00D11361" w:rsidRPr="00E7259F" w:rsidDel="0047464C">
          <w:rPr>
            <w:rFonts w:ascii="Arial" w:hAnsi="Arial"/>
          </w:rPr>
          <w:delText xml:space="preserve">(http://kops.uni-konstanz.de/bitstream/handle/123456789/37223/Esposito_0-393641.pdf?sequence=7&amp;isAllowed=y, S. 35). </w:delText>
        </w:r>
        <w:r w:rsidR="00F91A79" w:rsidRPr="00E7259F" w:rsidDel="0047464C">
          <w:rPr>
            <w:rFonts w:ascii="Arial" w:hAnsi="Arial"/>
          </w:rPr>
          <w:delText xml:space="preserve">Allerdings hat </w:delText>
        </w:r>
      </w:del>
      <w:ins w:id="18" w:author="Markus Buchheit" w:date="2021-04-20T15:05:00Z">
        <w:r w:rsidR="0047464C">
          <w:rPr>
            <w:rFonts w:ascii="Arial" w:hAnsi="Arial"/>
          </w:rPr>
          <w:t>D</w:t>
        </w:r>
      </w:ins>
      <w:del w:id="19" w:author="Markus Buchheit" w:date="2021-04-20T15:05:00Z">
        <w:r w:rsidR="00F91A79" w:rsidRPr="00E7259F" w:rsidDel="0047464C">
          <w:rPr>
            <w:rFonts w:ascii="Arial" w:hAnsi="Arial"/>
          </w:rPr>
          <w:delText>d</w:delText>
        </w:r>
      </w:del>
      <w:r w:rsidR="00F91A79" w:rsidRPr="00E7259F">
        <w:rPr>
          <w:rFonts w:ascii="Arial" w:hAnsi="Arial"/>
        </w:rPr>
        <w:t xml:space="preserve">as Oberlandesgericht Frankfurt/M. </w:t>
      </w:r>
      <w:ins w:id="20" w:author="Markus Buchheit" w:date="2021-04-20T15:05:00Z">
        <w:r w:rsidR="0047464C">
          <w:rPr>
            <w:rFonts w:ascii="Arial" w:hAnsi="Arial"/>
          </w:rPr>
          <w:t xml:space="preserve">hat </w:t>
        </w:r>
      </w:ins>
      <w:r w:rsidR="00F91A79" w:rsidRPr="00E7259F">
        <w:rPr>
          <w:rFonts w:ascii="Arial" w:hAnsi="Arial"/>
        </w:rPr>
        <w:t xml:space="preserve">in einem Grundsatzurteil vom </w:t>
      </w:r>
      <w:r w:rsidR="00F91A79" w:rsidRPr="00E7259F">
        <w:rPr>
          <w:rFonts w:ascii="Arial" w:hAnsi="Arial"/>
          <w:shd w:val="clear" w:color="auto" w:fill="FFFFFF"/>
        </w:rPr>
        <w:t xml:space="preserve">01.09.2009 festgestellt, dass </w:t>
      </w:r>
      <w:r w:rsidR="00E97693" w:rsidRPr="00E7259F">
        <w:rPr>
          <w:rFonts w:ascii="Arial" w:hAnsi="Arial"/>
          <w:shd w:val="clear" w:color="auto" w:fill="FFFFFF"/>
        </w:rPr>
        <w:t xml:space="preserve">Ghostwriting als Dienstleistung auch im akademischen Bereich gestattet ist </w:t>
      </w:r>
      <w:r w:rsidR="00F91A79" w:rsidRPr="00E7259F">
        <w:rPr>
          <w:rFonts w:ascii="Arial" w:hAnsi="Arial"/>
          <w:shd w:val="clear" w:color="auto" w:fill="FFFFFF"/>
        </w:rPr>
        <w:t>(</w:t>
      </w:r>
      <w:r w:rsidR="00F91A79" w:rsidRPr="00E7259F">
        <w:rPr>
          <w:rFonts w:ascii="Arial" w:hAnsi="Arial"/>
        </w:rPr>
        <w:t>https://dejure.org/dienste/vernetzung/rechtsprechung?Gericht=OLG%20Frankfurt&amp;Datum=01.09.2009&amp;Aktenzeichen=11%20U%2051/08)</w:t>
      </w:r>
      <w:r w:rsidR="00E97693" w:rsidRPr="00E7259F">
        <w:rPr>
          <w:rFonts w:ascii="Arial" w:hAnsi="Arial"/>
        </w:rPr>
        <w:t xml:space="preserve">. Das bedeutet konkret, dass </w:t>
      </w:r>
      <w:r w:rsidR="00F16E16" w:rsidRPr="00E7259F">
        <w:rPr>
          <w:rFonts w:ascii="Arial" w:hAnsi="Arial"/>
        </w:rPr>
        <w:t xml:space="preserve">Sie sich </w:t>
      </w:r>
      <w:r w:rsidR="00E97693" w:rsidRPr="00E7259F">
        <w:rPr>
          <w:rFonts w:ascii="Arial" w:hAnsi="Arial"/>
          <w:shd w:val="clear" w:color="auto" w:fill="FFFFFF"/>
        </w:rPr>
        <w:t xml:space="preserve">Vorstudien, Exposés oder Mustervorlagen für wissenschaftliche Arbeiten </w:t>
      </w:r>
      <w:r w:rsidR="00F16E16" w:rsidRPr="00E7259F">
        <w:rPr>
          <w:rFonts w:ascii="Arial" w:hAnsi="Arial"/>
          <w:shd w:val="clear" w:color="auto" w:fill="FFFFFF"/>
        </w:rPr>
        <w:t>erstellen lassen können.</w:t>
      </w:r>
      <w:r w:rsidR="00085882" w:rsidRPr="00E7259F">
        <w:rPr>
          <w:rFonts w:ascii="Arial" w:hAnsi="Arial"/>
          <w:shd w:val="clear" w:color="auto" w:fill="FFFFFF"/>
        </w:rPr>
        <w:t xml:space="preserve"> Allerdings sollten Sie sich hier an Profis wenden (</w:t>
      </w:r>
      <w:r w:rsidR="00F16E16" w:rsidRPr="00E7259F">
        <w:rPr>
          <w:rFonts w:ascii="Arial" w:hAnsi="Arial" w:cstheme="majorHAnsi"/>
        </w:rPr>
        <w:t>https://gwriters.de/arbeiten/doktorarbeit</w:t>
      </w:r>
      <w:r w:rsidR="00085882" w:rsidRPr="00E7259F">
        <w:rPr>
          <w:rFonts w:ascii="Arial" w:hAnsi="Arial" w:cstheme="majorHAnsi"/>
        </w:rPr>
        <w:t>)</w:t>
      </w:r>
      <w:r w:rsidR="00FF583F" w:rsidRPr="00E7259F">
        <w:rPr>
          <w:rFonts w:ascii="Arial" w:hAnsi="Arial" w:cstheme="majorHAnsi"/>
        </w:rPr>
        <w:t xml:space="preserve">, damit die Mustervorlage </w:t>
      </w:r>
      <w:del w:id="21" w:author="Markus Buchheit" w:date="2021-04-20T15:05:00Z">
        <w:r w:rsidR="00FF583F" w:rsidRPr="00E7259F" w:rsidDel="0047464C">
          <w:rPr>
            <w:rFonts w:ascii="Arial" w:hAnsi="Arial" w:cstheme="majorHAnsi"/>
          </w:rPr>
          <w:delText xml:space="preserve">nicht </w:delText>
        </w:r>
        <w:r w:rsidR="005F3B85" w:rsidRPr="00E7259F" w:rsidDel="0047464C">
          <w:rPr>
            <w:rFonts w:ascii="Arial" w:hAnsi="Arial" w:cstheme="majorHAnsi"/>
          </w:rPr>
          <w:delText>einen Verdacht erweckt</w:delText>
        </w:r>
      </w:del>
      <w:ins w:id="22" w:author="Markus Buchheit" w:date="2021-04-20T15:05:00Z">
        <w:r w:rsidR="0047464C">
          <w:rPr>
            <w:rFonts w:ascii="Arial" w:hAnsi="Arial" w:cstheme="majorHAnsi"/>
          </w:rPr>
          <w:t>allen akademischen Ansprüchen entspricht</w:t>
        </w:r>
      </w:ins>
      <w:ins w:id="23" w:author="Markus Buchheit" w:date="2021-04-20T15:06:00Z">
        <w:r w:rsidR="0047464C">
          <w:rPr>
            <w:rFonts w:ascii="Arial" w:hAnsi="Arial" w:cstheme="majorHAnsi"/>
          </w:rPr>
          <w:t>, Ihre Forschungsfrage adäquat untersucht und zu 100% plagiatsfrei ist.</w:t>
        </w:r>
      </w:ins>
      <w:del w:id="24" w:author="Markus Buchheit" w:date="2021-04-20T15:06:00Z">
        <w:r w:rsidR="007B7866" w:rsidRPr="00E7259F" w:rsidDel="0047464C">
          <w:rPr>
            <w:rFonts w:ascii="Arial" w:hAnsi="Arial" w:cstheme="majorHAnsi"/>
          </w:rPr>
          <w:delText xml:space="preserve"> oder die Plagiatsprüfung nicht besteht</w:delText>
        </w:r>
        <w:r w:rsidR="005F3B85" w:rsidRPr="00E7259F" w:rsidDel="0047464C">
          <w:rPr>
            <w:rFonts w:ascii="Arial" w:hAnsi="Arial" w:cstheme="majorHAnsi"/>
          </w:rPr>
          <w:delText>.</w:delText>
        </w:r>
        <w:r w:rsidR="00862180" w:rsidRPr="00E7259F" w:rsidDel="0047464C">
          <w:rPr>
            <w:rFonts w:ascii="Arial" w:hAnsi="Arial" w:cstheme="majorHAnsi"/>
          </w:rPr>
          <w:delText xml:space="preserve"> </w:delText>
        </w:r>
      </w:del>
    </w:p>
    <w:p w14:paraId="5381E1F0" w14:textId="77777777" w:rsidR="00A46AAF" w:rsidRPr="00E7259F" w:rsidRDefault="00A46AAF" w:rsidP="003735D3">
      <w:pPr>
        <w:rPr>
          <w:rFonts w:ascii="Arial" w:hAnsi="Arial"/>
        </w:rPr>
      </w:pPr>
    </w:p>
    <w:p w14:paraId="38C59CA3" w14:textId="15CA6C95" w:rsidR="00F50CE3" w:rsidRPr="00E7259F" w:rsidRDefault="0047464C" w:rsidP="003735D3">
      <w:pPr>
        <w:rPr>
          <w:rFonts w:ascii="Arial" w:hAnsi="Arial" w:cstheme="majorHAnsi"/>
          <w:b/>
          <w:bCs/>
        </w:rPr>
      </w:pPr>
      <w:ins w:id="25" w:author="Markus Buchheit" w:date="2021-04-20T15:07:00Z">
        <w:r>
          <w:rPr>
            <w:rFonts w:ascii="Arial" w:hAnsi="Arial" w:cstheme="majorHAnsi"/>
            <w:b/>
            <w:bCs/>
          </w:rPr>
          <w:t xml:space="preserve">Mustervorlage für </w:t>
        </w:r>
      </w:ins>
      <w:commentRangeStart w:id="26"/>
      <w:r w:rsidR="00F50CE3" w:rsidRPr="00E7259F">
        <w:rPr>
          <w:rFonts w:ascii="Arial" w:hAnsi="Arial" w:cstheme="majorHAnsi"/>
          <w:b/>
          <w:bCs/>
        </w:rPr>
        <w:t>Doktorarbeit schreiben lassen: Preis sollte nicht das einzige Kriterium sein</w:t>
      </w:r>
      <w:commentRangeEnd w:id="26"/>
      <w:r w:rsidR="00B10420">
        <w:rPr>
          <w:rStyle w:val="CommentReference"/>
        </w:rPr>
        <w:commentReference w:id="26"/>
      </w:r>
    </w:p>
    <w:p w14:paraId="1016FB00" w14:textId="29C9F180" w:rsidR="00B129C1" w:rsidRPr="00E7259F" w:rsidRDefault="009975E8" w:rsidP="004369A4">
      <w:pPr>
        <w:rPr>
          <w:rFonts w:ascii="Arial" w:hAnsi="Arial" w:cstheme="majorHAnsi"/>
          <w:bCs/>
        </w:rPr>
      </w:pPr>
      <w:r w:rsidRPr="00E7259F">
        <w:rPr>
          <w:rFonts w:ascii="Arial" w:hAnsi="Arial"/>
        </w:rPr>
        <w:t xml:space="preserve">Wenn Sie eine </w:t>
      </w:r>
      <w:ins w:id="27" w:author="Markus Buchheit" w:date="2021-04-20T15:06:00Z">
        <w:r w:rsidR="0047464C">
          <w:rPr>
            <w:rFonts w:ascii="Arial" w:hAnsi="Arial"/>
          </w:rPr>
          <w:t xml:space="preserve">Mustervorlage für Ihre </w:t>
        </w:r>
      </w:ins>
      <w:r w:rsidRPr="00E7259F">
        <w:rPr>
          <w:rFonts w:ascii="Arial" w:hAnsi="Arial"/>
        </w:rPr>
        <w:t xml:space="preserve">Doktorarbeit schreiben lassen wollen, </w:t>
      </w:r>
      <w:r w:rsidR="00A327CA" w:rsidRPr="00E7259F">
        <w:rPr>
          <w:rFonts w:ascii="Arial" w:hAnsi="Arial"/>
        </w:rPr>
        <w:t xml:space="preserve">sollten Sie die Rechtslage bedenken. </w:t>
      </w:r>
      <w:r w:rsidR="000F2725" w:rsidRPr="00E7259F">
        <w:rPr>
          <w:rFonts w:ascii="Arial" w:hAnsi="Arial"/>
        </w:rPr>
        <w:t>Es besteht, we</w:t>
      </w:r>
      <w:r w:rsidR="00A327CA" w:rsidRPr="00E7259F">
        <w:rPr>
          <w:rFonts w:ascii="Arial" w:hAnsi="Arial"/>
        </w:rPr>
        <w:t>nn Sie eine fertige Doktorarb</w:t>
      </w:r>
      <w:r w:rsidR="002B633D" w:rsidRPr="00E7259F">
        <w:rPr>
          <w:rFonts w:ascii="Arial" w:hAnsi="Arial"/>
        </w:rPr>
        <w:t xml:space="preserve">eit kaufen, ein gewisses </w:t>
      </w:r>
      <w:r w:rsidR="00A327CA" w:rsidRPr="00E7259F">
        <w:rPr>
          <w:rFonts w:ascii="Arial" w:hAnsi="Arial"/>
        </w:rPr>
        <w:t>Risiko</w:t>
      </w:r>
      <w:r w:rsidR="002B633D" w:rsidRPr="00E7259F">
        <w:rPr>
          <w:rFonts w:ascii="Arial" w:hAnsi="Arial"/>
        </w:rPr>
        <w:t>, dass das von der Hochschule als Betrugsversuch gewertet wird.</w:t>
      </w:r>
      <w:r w:rsidR="000F2725" w:rsidRPr="00E7259F">
        <w:rPr>
          <w:rFonts w:ascii="Arial" w:hAnsi="Arial"/>
        </w:rPr>
        <w:t xml:space="preserve"> Sicherer ist es deswegen, wenn Sie sich</w:t>
      </w:r>
      <w:r w:rsidR="009873D6" w:rsidRPr="00E7259F">
        <w:rPr>
          <w:rFonts w:ascii="Arial" w:hAnsi="Arial"/>
        </w:rPr>
        <w:t xml:space="preserve"> eine Mustervorlage erstellen lassen, die Sie dann </w:t>
      </w:r>
      <w:del w:id="28" w:author="Markus Buchheit" w:date="2021-04-20T15:07:00Z">
        <w:r w:rsidR="009873D6" w:rsidRPr="00E7259F" w:rsidDel="0047464C">
          <w:rPr>
            <w:rFonts w:ascii="Arial" w:hAnsi="Arial"/>
          </w:rPr>
          <w:delText>an Ihre Bedürfnisse anpassen</w:delText>
        </w:r>
      </w:del>
      <w:ins w:id="29" w:author="Markus Buchheit" w:date="2021-04-20T15:07:00Z">
        <w:r w:rsidR="0047464C">
          <w:rPr>
            <w:rFonts w:ascii="Arial" w:hAnsi="Arial"/>
          </w:rPr>
          <w:t xml:space="preserve">als Basis für Ihre eigene Ausarbeitung </w:t>
        </w:r>
      </w:ins>
      <w:ins w:id="30" w:author="Markus Buchheit" w:date="2021-04-20T15:08:00Z">
        <w:r w:rsidR="0047464C">
          <w:rPr>
            <w:rFonts w:ascii="Arial" w:hAnsi="Arial"/>
          </w:rPr>
          <w:t>verwenden</w:t>
        </w:r>
      </w:ins>
      <w:r w:rsidR="009873D6" w:rsidRPr="00E7259F">
        <w:rPr>
          <w:rFonts w:ascii="Arial" w:hAnsi="Arial"/>
        </w:rPr>
        <w:t>.</w:t>
      </w:r>
      <w:r w:rsidR="00FE0515" w:rsidRPr="00E7259F">
        <w:rPr>
          <w:rFonts w:ascii="Arial" w:hAnsi="Arial"/>
        </w:rPr>
        <w:t xml:space="preserve"> </w:t>
      </w:r>
      <w:r w:rsidR="00F13FE7" w:rsidRPr="00E7259F">
        <w:rPr>
          <w:rFonts w:ascii="Arial" w:hAnsi="Arial" w:cstheme="majorHAnsi"/>
        </w:rPr>
        <w:t xml:space="preserve">In diesem Falle </w:t>
      </w:r>
      <w:r w:rsidR="00FE0515" w:rsidRPr="00E7259F">
        <w:rPr>
          <w:rFonts w:ascii="Arial" w:hAnsi="Arial" w:cstheme="majorHAnsi"/>
        </w:rPr>
        <w:t xml:space="preserve">sollten Sie die </w:t>
      </w:r>
      <w:r w:rsidR="00A9049F" w:rsidRPr="00E7259F">
        <w:rPr>
          <w:rFonts w:ascii="Arial" w:hAnsi="Arial" w:cstheme="majorHAnsi"/>
        </w:rPr>
        <w:t xml:space="preserve">Vor- und Nachteile </w:t>
      </w:r>
      <w:r w:rsidR="00FE0515" w:rsidRPr="00E7259F">
        <w:rPr>
          <w:rFonts w:ascii="Arial" w:hAnsi="Arial" w:cstheme="majorHAnsi"/>
        </w:rPr>
        <w:t>abwägen.</w:t>
      </w:r>
      <w:r w:rsidR="009935AD" w:rsidRPr="00E7259F">
        <w:rPr>
          <w:rFonts w:ascii="Arial" w:hAnsi="Arial" w:cstheme="majorHAnsi"/>
        </w:rPr>
        <w:t xml:space="preserve"> </w:t>
      </w:r>
      <w:r w:rsidR="005B2945" w:rsidRPr="00E7259F">
        <w:rPr>
          <w:rFonts w:ascii="Arial" w:hAnsi="Arial" w:cstheme="majorHAnsi"/>
        </w:rPr>
        <w:t>Eine seriöse Agentur sichert Ihnen vertraglich Anonymität zu</w:t>
      </w:r>
      <w:del w:id="31" w:author="Markus Buchheit" w:date="2021-04-20T15:13:00Z">
        <w:r w:rsidR="005B2945" w:rsidRPr="00E7259F" w:rsidDel="0047464C">
          <w:rPr>
            <w:rFonts w:ascii="Arial" w:hAnsi="Arial" w:cstheme="majorHAnsi"/>
          </w:rPr>
          <w:delText xml:space="preserve"> (</w:delText>
        </w:r>
        <w:r w:rsidR="005B2945" w:rsidRPr="00E7259F" w:rsidDel="0047464C">
          <w:rPr>
            <w:rFonts w:ascii="Arial" w:hAnsi="Arial"/>
          </w:rPr>
          <w:delText>https://gwriters.de/arbeiten/doktorarbeit</w:delText>
        </w:r>
        <w:r w:rsidR="005B2945" w:rsidRPr="00E7259F" w:rsidDel="0047464C">
          <w:rPr>
            <w:rFonts w:ascii="Arial" w:hAnsi="Arial" w:cstheme="majorHAnsi"/>
          </w:rPr>
          <w:delText>)</w:delText>
        </w:r>
      </w:del>
      <w:r w:rsidR="005B2945" w:rsidRPr="00E7259F">
        <w:rPr>
          <w:rFonts w:ascii="Arial" w:hAnsi="Arial" w:cstheme="majorHAnsi"/>
        </w:rPr>
        <w:t>. N</w:t>
      </w:r>
      <w:r w:rsidR="009935AD" w:rsidRPr="00E7259F">
        <w:rPr>
          <w:rFonts w:ascii="Arial" w:hAnsi="Arial" w:cstheme="majorHAnsi"/>
        </w:rPr>
        <w:t xml:space="preserve">atürlich sollte </w:t>
      </w:r>
      <w:r w:rsidR="004369A4" w:rsidRPr="00E7259F">
        <w:rPr>
          <w:rFonts w:ascii="Arial" w:hAnsi="Arial" w:cstheme="majorHAnsi"/>
        </w:rPr>
        <w:t xml:space="preserve">die Arbeit inhaltlich nicht zu beanstanden sein. Seriöse Agenturen setzen deswegen für die </w:t>
      </w:r>
      <w:r w:rsidR="004369A4" w:rsidRPr="00E7259F">
        <w:rPr>
          <w:rFonts w:ascii="Arial" w:hAnsi="Arial" w:cstheme="majorHAnsi"/>
          <w:bCs/>
        </w:rPr>
        <w:t>Doktorarbeit Ghostwriter ein, die mindestens die gleiche Qualifikationsstufe aufweisen</w:t>
      </w:r>
      <w:r w:rsidR="00984D4F" w:rsidRPr="00E7259F">
        <w:rPr>
          <w:rFonts w:ascii="Arial" w:hAnsi="Arial" w:cstheme="majorHAnsi"/>
          <w:bCs/>
        </w:rPr>
        <w:t>, also selbst promoviert sind und möglichst aus der gleichen Fachrichtung kommen</w:t>
      </w:r>
      <w:r w:rsidR="004369A4" w:rsidRPr="00E7259F">
        <w:rPr>
          <w:rFonts w:ascii="Arial" w:hAnsi="Arial" w:cstheme="majorHAnsi"/>
          <w:bCs/>
        </w:rPr>
        <w:t xml:space="preserve">. Dadurch </w:t>
      </w:r>
      <w:r w:rsidR="00984D4F" w:rsidRPr="00E7259F">
        <w:rPr>
          <w:rFonts w:ascii="Arial" w:hAnsi="Arial" w:cstheme="majorHAnsi"/>
          <w:bCs/>
        </w:rPr>
        <w:t xml:space="preserve">wird eine hohe inhaltliche Qualität sichergestellt. </w:t>
      </w:r>
      <w:r w:rsidR="00B129C1" w:rsidRPr="00E7259F">
        <w:rPr>
          <w:rFonts w:ascii="Arial" w:hAnsi="Arial" w:cstheme="majorHAnsi"/>
          <w:bCs/>
        </w:rPr>
        <w:t xml:space="preserve">Zum Angebot sollte weiterhin eine </w:t>
      </w:r>
      <w:r w:rsidR="008C7D83" w:rsidRPr="00E7259F">
        <w:rPr>
          <w:rFonts w:ascii="Arial" w:hAnsi="Arial" w:cstheme="majorHAnsi"/>
          <w:bCs/>
        </w:rPr>
        <w:t>intern</w:t>
      </w:r>
      <w:r w:rsidR="00862180" w:rsidRPr="00E7259F">
        <w:rPr>
          <w:rFonts w:ascii="Arial" w:hAnsi="Arial" w:cstheme="majorHAnsi"/>
          <w:bCs/>
        </w:rPr>
        <w:t>e Supervision der Mustervorlage</w:t>
      </w:r>
      <w:r w:rsidR="008C7D83" w:rsidRPr="00E7259F">
        <w:rPr>
          <w:rFonts w:ascii="Arial" w:hAnsi="Arial" w:cstheme="majorHAnsi"/>
          <w:bCs/>
        </w:rPr>
        <w:t xml:space="preserve"> gehören </w:t>
      </w:r>
      <w:del w:id="32" w:author="Markus Buchheit" w:date="2021-04-20T15:14:00Z">
        <w:r w:rsidR="008C7D83" w:rsidRPr="00E7259F" w:rsidDel="00A67E13">
          <w:rPr>
            <w:rFonts w:ascii="Arial" w:hAnsi="Arial" w:cstheme="majorHAnsi"/>
            <w:bCs/>
          </w:rPr>
          <w:delText>(</w:delText>
        </w:r>
        <w:r w:rsidR="008C7D83" w:rsidRPr="00E7259F" w:rsidDel="00A67E13">
          <w:rPr>
            <w:rFonts w:ascii="Arial" w:hAnsi="Arial"/>
          </w:rPr>
          <w:delText>https://gwriters.de/leistungen</w:delText>
        </w:r>
        <w:r w:rsidR="008C7D83" w:rsidRPr="00E7259F" w:rsidDel="00A67E13">
          <w:rPr>
            <w:rFonts w:ascii="Arial" w:hAnsi="Arial" w:cstheme="majorHAnsi"/>
            <w:bCs/>
          </w:rPr>
          <w:delText xml:space="preserve">) </w:delText>
        </w:r>
      </w:del>
      <w:r w:rsidR="008C7D83" w:rsidRPr="00E7259F">
        <w:rPr>
          <w:rFonts w:ascii="Arial" w:hAnsi="Arial" w:cstheme="majorHAnsi"/>
          <w:bCs/>
        </w:rPr>
        <w:t xml:space="preserve">und natürlich </w:t>
      </w:r>
      <w:r w:rsidR="00E203C2" w:rsidRPr="00E7259F">
        <w:rPr>
          <w:rFonts w:ascii="Arial" w:hAnsi="Arial" w:cstheme="majorHAnsi"/>
          <w:bCs/>
        </w:rPr>
        <w:t xml:space="preserve">unbedingt auch </w:t>
      </w:r>
      <w:r w:rsidR="008C7D83" w:rsidRPr="00E7259F">
        <w:rPr>
          <w:rFonts w:ascii="Arial" w:hAnsi="Arial" w:cstheme="majorHAnsi"/>
          <w:bCs/>
        </w:rPr>
        <w:t xml:space="preserve">eine Plagiatsprüfung </w:t>
      </w:r>
      <w:r w:rsidR="00B129C1" w:rsidRPr="00E7259F">
        <w:rPr>
          <w:rFonts w:ascii="Arial" w:hAnsi="Arial" w:cstheme="majorHAnsi"/>
          <w:bCs/>
        </w:rPr>
        <w:t>(</w:t>
      </w:r>
      <w:r w:rsidR="00B129C1" w:rsidRPr="00E7259F">
        <w:rPr>
          <w:rFonts w:ascii="Arial" w:hAnsi="Arial"/>
        </w:rPr>
        <w:t>https://gwriters.de/leistungen/plagiatspruefung</w:t>
      </w:r>
      <w:r w:rsidR="008C7D83" w:rsidRPr="00E7259F">
        <w:rPr>
          <w:rFonts w:ascii="Arial" w:hAnsi="Arial" w:cstheme="majorHAnsi"/>
          <w:bCs/>
        </w:rPr>
        <w:t>).</w:t>
      </w:r>
      <w:r w:rsidR="00D14E97" w:rsidRPr="00E7259F">
        <w:rPr>
          <w:rFonts w:ascii="Arial" w:hAnsi="Arial" w:cstheme="majorHAnsi"/>
          <w:bCs/>
        </w:rPr>
        <w:t xml:space="preserve"> Außerdem sollte es selbstverständlich sein, dass Sie Beispielarbeiten einsehen dürfen (</w:t>
      </w:r>
      <w:r w:rsidR="00D14E97" w:rsidRPr="00E7259F">
        <w:rPr>
          <w:rFonts w:ascii="Arial" w:hAnsi="Arial"/>
        </w:rPr>
        <w:t>https://gwriters.de/ghostwriting-beispielarbeiten</w:t>
      </w:r>
      <w:r w:rsidR="00D14E97" w:rsidRPr="00E7259F">
        <w:rPr>
          <w:rFonts w:ascii="Arial" w:hAnsi="Arial" w:cstheme="majorHAnsi"/>
          <w:bCs/>
        </w:rPr>
        <w:t>).</w:t>
      </w:r>
    </w:p>
    <w:p w14:paraId="5CA7E40C" w14:textId="77777777" w:rsidR="00A9049F" w:rsidRPr="00E7259F" w:rsidRDefault="00A9049F" w:rsidP="00A76C73">
      <w:pPr>
        <w:rPr>
          <w:rFonts w:ascii="Arial" w:hAnsi="Arial" w:cstheme="majorHAnsi"/>
        </w:rPr>
      </w:pPr>
    </w:p>
    <w:p w14:paraId="2FE49147" w14:textId="5D6BEAD2" w:rsidR="00D72022" w:rsidRPr="00E7259F" w:rsidRDefault="00D72022" w:rsidP="00A76C73">
      <w:pPr>
        <w:rPr>
          <w:rFonts w:ascii="Arial" w:hAnsi="Arial" w:cstheme="majorHAnsi"/>
          <w:b/>
          <w:bCs/>
        </w:rPr>
      </w:pPr>
      <w:r w:rsidRPr="00E7259F">
        <w:rPr>
          <w:rFonts w:ascii="Arial" w:hAnsi="Arial" w:cstheme="majorHAnsi"/>
          <w:b/>
          <w:bCs/>
        </w:rPr>
        <w:t xml:space="preserve">Doktorarbeit schreiben lassen: </w:t>
      </w:r>
      <w:ins w:id="33" w:author="Pelin Mutlu" w:date="2021-04-19T13:07:00Z">
        <w:r w:rsidR="00FD5829">
          <w:rPr>
            <w:rFonts w:ascii="Arial" w:hAnsi="Arial" w:cstheme="majorHAnsi"/>
            <w:b/>
            <w:bCs/>
          </w:rPr>
          <w:t>Preis</w:t>
        </w:r>
      </w:ins>
      <w:del w:id="34" w:author="Pelin Mutlu" w:date="2021-04-19T13:07:00Z">
        <w:r w:rsidRPr="00E7259F" w:rsidDel="00FD5829">
          <w:rPr>
            <w:rFonts w:ascii="Arial" w:hAnsi="Arial" w:cstheme="majorHAnsi"/>
            <w:b/>
            <w:bCs/>
          </w:rPr>
          <w:delText>Kosten</w:delText>
        </w:r>
      </w:del>
      <w:r w:rsidR="009975E8" w:rsidRPr="00E7259F">
        <w:rPr>
          <w:rFonts w:ascii="Arial" w:hAnsi="Arial" w:cstheme="majorHAnsi"/>
          <w:b/>
          <w:bCs/>
        </w:rPr>
        <w:t xml:space="preserve"> vorab klären</w:t>
      </w:r>
    </w:p>
    <w:p w14:paraId="6EA6205D" w14:textId="3E24B50C" w:rsidR="00E203C2" w:rsidRPr="00E7259F" w:rsidRDefault="00E203C2" w:rsidP="00984D4F">
      <w:pPr>
        <w:rPr>
          <w:rFonts w:ascii="Arial" w:hAnsi="Arial" w:cstheme="majorHAnsi"/>
        </w:rPr>
      </w:pPr>
      <w:commentRangeStart w:id="35"/>
      <w:r w:rsidRPr="00E7259F">
        <w:rPr>
          <w:rFonts w:ascii="Arial" w:hAnsi="Arial" w:cstheme="majorHAnsi"/>
        </w:rPr>
        <w:t>Was e</w:t>
      </w:r>
      <w:r w:rsidR="00984D4F" w:rsidRPr="00E7259F">
        <w:rPr>
          <w:rFonts w:ascii="Arial" w:hAnsi="Arial" w:cstheme="majorHAnsi"/>
        </w:rPr>
        <w:t xml:space="preserve">ine fertige Doktorarbeit </w:t>
      </w:r>
      <w:r w:rsidRPr="00E7259F">
        <w:rPr>
          <w:rFonts w:ascii="Arial" w:hAnsi="Arial" w:cstheme="majorHAnsi"/>
        </w:rPr>
        <w:t xml:space="preserve">kostet hängt von der Seitenzahl ab, die Sie benötigen. </w:t>
      </w:r>
      <w:r w:rsidR="005B2945" w:rsidRPr="00E7259F">
        <w:rPr>
          <w:rFonts w:ascii="Arial" w:hAnsi="Arial" w:cstheme="majorHAnsi"/>
        </w:rPr>
        <w:t>Die Preise beginnen bei 80 Euro pro Seite</w:t>
      </w:r>
      <w:ins w:id="36" w:author="Markus Buchheit" w:date="2021-04-20T15:15:00Z">
        <w:r w:rsidR="00A67E13">
          <w:rPr>
            <w:rFonts w:ascii="Arial" w:hAnsi="Arial" w:cstheme="majorHAnsi"/>
          </w:rPr>
          <w:t>.</w:t>
        </w:r>
      </w:ins>
      <w:r w:rsidR="005B2945" w:rsidRPr="00E7259F">
        <w:rPr>
          <w:rFonts w:ascii="Arial" w:hAnsi="Arial" w:cstheme="majorHAnsi"/>
        </w:rPr>
        <w:t xml:space="preserve"> </w:t>
      </w:r>
      <w:del w:id="37" w:author="Markus Buchheit" w:date="2021-04-20T15:15:00Z">
        <w:r w:rsidR="005B2945" w:rsidRPr="00E7259F" w:rsidDel="00A67E13">
          <w:rPr>
            <w:rFonts w:ascii="Arial" w:hAnsi="Arial" w:cstheme="majorHAnsi"/>
          </w:rPr>
          <w:delText>(</w:delText>
        </w:r>
        <w:r w:rsidR="005B2945" w:rsidRPr="00E7259F" w:rsidDel="00A67E13">
          <w:rPr>
            <w:rFonts w:ascii="Arial" w:hAnsi="Arial"/>
          </w:rPr>
          <w:delText>https://gwriters.de/arbeiten/doktorarbeit</w:delText>
        </w:r>
        <w:r w:rsidR="005B2945" w:rsidRPr="00E7259F" w:rsidDel="00A67E13">
          <w:rPr>
            <w:rFonts w:ascii="Arial" w:hAnsi="Arial" w:cstheme="majorHAnsi"/>
          </w:rPr>
          <w:delText xml:space="preserve">). </w:delText>
        </w:r>
      </w:del>
      <w:r w:rsidRPr="00E7259F">
        <w:rPr>
          <w:rFonts w:ascii="Arial" w:hAnsi="Arial" w:cstheme="majorHAnsi"/>
        </w:rPr>
        <w:t xml:space="preserve">Zunächst muss ein Exposé eingereicht werden, damit Ihre Hochschule das Forschungsvorhaben genehmigt. Diese erste Phase kann bereits als Check dienen, ob Sie </w:t>
      </w:r>
      <w:r w:rsidR="00FB4BEA" w:rsidRPr="00E7259F">
        <w:rPr>
          <w:rFonts w:ascii="Arial" w:hAnsi="Arial" w:cstheme="majorHAnsi"/>
        </w:rPr>
        <w:t>mit den Leistungen</w:t>
      </w:r>
      <w:r w:rsidR="00FA08D1" w:rsidRPr="00E7259F">
        <w:rPr>
          <w:rFonts w:ascii="Arial" w:hAnsi="Arial" w:cstheme="majorHAnsi"/>
        </w:rPr>
        <w:t xml:space="preserve"> zufrieden sind. </w:t>
      </w:r>
      <w:r w:rsidR="00943BD8" w:rsidRPr="00E7259F">
        <w:rPr>
          <w:rFonts w:ascii="Arial" w:hAnsi="Arial" w:cstheme="majorHAnsi"/>
        </w:rPr>
        <w:t>Denn a</w:t>
      </w:r>
      <w:r w:rsidR="00FA08D1" w:rsidRPr="00E7259F">
        <w:rPr>
          <w:rFonts w:ascii="Arial" w:hAnsi="Arial" w:cstheme="majorHAnsi"/>
        </w:rPr>
        <w:t xml:space="preserve">uch wenn Sie Unterstützung durch einen Ghostwriter haben, so ist eine Doktorarbeit ein </w:t>
      </w:r>
      <w:r w:rsidR="00FA08D1" w:rsidRPr="00E7259F">
        <w:rPr>
          <w:rFonts w:ascii="Arial" w:hAnsi="Arial" w:cstheme="majorHAnsi"/>
          <w:bCs/>
        </w:rPr>
        <w:t>längerer Prozess</w:t>
      </w:r>
      <w:r w:rsidR="00943BD8" w:rsidRPr="00E7259F">
        <w:rPr>
          <w:rFonts w:ascii="Arial" w:hAnsi="Arial" w:cstheme="majorHAnsi"/>
          <w:bCs/>
        </w:rPr>
        <w:t xml:space="preserve">. </w:t>
      </w:r>
      <w:r w:rsidR="00F13FE7" w:rsidRPr="00E7259F">
        <w:rPr>
          <w:rFonts w:ascii="Arial" w:hAnsi="Arial" w:cstheme="majorHAnsi"/>
          <w:bCs/>
        </w:rPr>
        <w:t>Vertrauen sollte</w:t>
      </w:r>
      <w:r w:rsidR="00943BD8" w:rsidRPr="00E7259F">
        <w:rPr>
          <w:rFonts w:ascii="Arial" w:hAnsi="Arial" w:cstheme="majorHAnsi"/>
          <w:bCs/>
        </w:rPr>
        <w:t xml:space="preserve"> dabei eine wesentliche Grundlage darstellen</w:t>
      </w:r>
      <w:r w:rsidR="00F13FE7" w:rsidRPr="00E7259F">
        <w:rPr>
          <w:rFonts w:ascii="Arial" w:hAnsi="Arial" w:cstheme="majorHAnsi"/>
          <w:bCs/>
        </w:rPr>
        <w:t>.</w:t>
      </w:r>
      <w:commentRangeEnd w:id="35"/>
      <w:r w:rsidR="00A67E13">
        <w:rPr>
          <w:rStyle w:val="CommentReference"/>
        </w:rPr>
        <w:commentReference w:id="35"/>
      </w:r>
    </w:p>
    <w:p w14:paraId="76348C3D" w14:textId="77777777" w:rsidR="00984D4F" w:rsidRPr="00E7259F" w:rsidRDefault="00984D4F" w:rsidP="00A76C73">
      <w:pPr>
        <w:rPr>
          <w:rFonts w:ascii="Arial" w:hAnsi="Arial" w:cstheme="majorHAnsi"/>
          <w:b/>
          <w:bCs/>
        </w:rPr>
      </w:pPr>
    </w:p>
    <w:p w14:paraId="58F4F51F" w14:textId="77777777" w:rsidR="00984D4F" w:rsidRPr="00E7259F" w:rsidRDefault="00984D4F" w:rsidP="00A76C73">
      <w:pPr>
        <w:rPr>
          <w:rFonts w:ascii="Arial" w:hAnsi="Arial" w:cstheme="majorHAnsi"/>
        </w:rPr>
      </w:pPr>
      <w:r w:rsidRPr="00E7259F">
        <w:rPr>
          <w:rFonts w:ascii="Arial" w:hAnsi="Arial" w:cstheme="majorHAnsi"/>
          <w:b/>
          <w:bCs/>
        </w:rPr>
        <w:t>Fazit</w:t>
      </w:r>
    </w:p>
    <w:p w14:paraId="486C94EE" w14:textId="4B57BA87" w:rsidR="003B07A8" w:rsidRPr="00E7259F" w:rsidRDefault="006502CA" w:rsidP="006E74A5">
      <w:pPr>
        <w:rPr>
          <w:rFonts w:ascii="Arial" w:hAnsi="Arial" w:cstheme="majorHAnsi"/>
        </w:rPr>
      </w:pPr>
      <w:r w:rsidRPr="00E7259F">
        <w:rPr>
          <w:rFonts w:ascii="Arial" w:hAnsi="Arial" w:cstheme="majorHAnsi"/>
        </w:rPr>
        <w:t xml:space="preserve">Es ist möglich, dass Sie den Titel Doktor kaufen. </w:t>
      </w:r>
      <w:r w:rsidR="00D11361" w:rsidRPr="00E7259F">
        <w:rPr>
          <w:rFonts w:ascii="Arial" w:hAnsi="Arial" w:cstheme="majorHAnsi"/>
        </w:rPr>
        <w:t xml:space="preserve">Um </w:t>
      </w:r>
      <w:r w:rsidRPr="00E7259F">
        <w:rPr>
          <w:rFonts w:ascii="Arial" w:hAnsi="Arial" w:cstheme="majorHAnsi"/>
        </w:rPr>
        <w:t xml:space="preserve">jedoch </w:t>
      </w:r>
      <w:r w:rsidR="00D11361" w:rsidRPr="00E7259F">
        <w:rPr>
          <w:rFonts w:ascii="Arial" w:hAnsi="Arial" w:cstheme="majorHAnsi"/>
        </w:rPr>
        <w:t xml:space="preserve">auf der sicheren Seite zu sein, sollten </w:t>
      </w:r>
      <w:r w:rsidR="00A76C73" w:rsidRPr="00E7259F">
        <w:rPr>
          <w:rFonts w:ascii="Arial" w:hAnsi="Arial" w:cstheme="majorHAnsi"/>
        </w:rPr>
        <w:t xml:space="preserve">Sie davon Abstand nehmen, eine fertige Doktorarbeit </w:t>
      </w:r>
      <w:r w:rsidR="009873D6" w:rsidRPr="00E7259F">
        <w:rPr>
          <w:rFonts w:ascii="Arial" w:hAnsi="Arial" w:cstheme="majorHAnsi"/>
        </w:rPr>
        <w:t>zu</w:t>
      </w:r>
      <w:r w:rsidRPr="00E7259F">
        <w:rPr>
          <w:rFonts w:ascii="Arial" w:hAnsi="Arial" w:cstheme="majorHAnsi"/>
        </w:rPr>
        <w:t xml:space="preserve"> </w:t>
      </w:r>
      <w:r w:rsidR="00A76C73" w:rsidRPr="00E7259F">
        <w:rPr>
          <w:rFonts w:ascii="Arial" w:hAnsi="Arial" w:cstheme="majorHAnsi"/>
        </w:rPr>
        <w:t xml:space="preserve">kaufen. </w:t>
      </w:r>
      <w:r w:rsidR="00C26976" w:rsidRPr="00E7259F">
        <w:rPr>
          <w:rFonts w:ascii="Arial" w:hAnsi="Arial" w:cstheme="majorHAnsi"/>
        </w:rPr>
        <w:t xml:space="preserve">Wenn </w:t>
      </w:r>
      <w:r w:rsidR="00EC5FA1" w:rsidRPr="00E7259F">
        <w:rPr>
          <w:rFonts w:ascii="Arial" w:hAnsi="Arial" w:cstheme="majorHAnsi"/>
        </w:rPr>
        <w:t xml:space="preserve">Sie </w:t>
      </w:r>
      <w:r w:rsidR="00837422" w:rsidRPr="00E7259F">
        <w:rPr>
          <w:rFonts w:ascii="Arial" w:hAnsi="Arial" w:cstheme="majorHAnsi"/>
        </w:rPr>
        <w:t>eine Mustervorlage für die Doktorarbeit schreiben lassen</w:t>
      </w:r>
      <w:r w:rsidR="00C26976" w:rsidRPr="00E7259F">
        <w:rPr>
          <w:rFonts w:ascii="Arial" w:hAnsi="Arial" w:cstheme="majorHAnsi"/>
        </w:rPr>
        <w:t xml:space="preserve">, </w:t>
      </w:r>
      <w:r w:rsidR="00D11361" w:rsidRPr="00E7259F">
        <w:rPr>
          <w:rFonts w:ascii="Arial" w:hAnsi="Arial" w:cstheme="majorHAnsi"/>
        </w:rPr>
        <w:t xml:space="preserve">können Sie </w:t>
      </w:r>
      <w:r w:rsidR="00C26976" w:rsidRPr="00E7259F">
        <w:rPr>
          <w:rFonts w:ascii="Arial" w:hAnsi="Arial" w:cstheme="majorHAnsi"/>
        </w:rPr>
        <w:t xml:space="preserve">diese </w:t>
      </w:r>
      <w:r w:rsidR="00D11361" w:rsidRPr="00E7259F">
        <w:rPr>
          <w:rFonts w:ascii="Arial" w:hAnsi="Arial" w:cstheme="majorHAnsi"/>
        </w:rPr>
        <w:t xml:space="preserve">dann </w:t>
      </w:r>
      <w:del w:id="38" w:author="Markus Buchheit" w:date="2021-04-20T15:24:00Z">
        <w:r w:rsidR="000E5B06" w:rsidRPr="00E7259F" w:rsidDel="00E64C97">
          <w:rPr>
            <w:rFonts w:ascii="Arial" w:hAnsi="Arial" w:cstheme="majorHAnsi"/>
          </w:rPr>
          <w:delText xml:space="preserve">selbst so </w:delText>
        </w:r>
        <w:r w:rsidR="00D11361" w:rsidRPr="00E7259F" w:rsidDel="00E64C97">
          <w:rPr>
            <w:rFonts w:ascii="Arial" w:hAnsi="Arial" w:cstheme="majorHAnsi"/>
          </w:rPr>
          <w:delText>umschreiben, dass s</w:delText>
        </w:r>
        <w:r w:rsidR="000E5B06" w:rsidRPr="00E7259F" w:rsidDel="00E64C97">
          <w:rPr>
            <w:rFonts w:ascii="Arial" w:hAnsi="Arial" w:cstheme="majorHAnsi"/>
          </w:rPr>
          <w:delText>ie zu Ihrer ei</w:delText>
        </w:r>
        <w:r w:rsidR="00C26976" w:rsidRPr="00E7259F" w:rsidDel="00E64C97">
          <w:rPr>
            <w:rFonts w:ascii="Arial" w:hAnsi="Arial" w:cstheme="majorHAnsi"/>
          </w:rPr>
          <w:delText>genen Arbeit wird</w:delText>
        </w:r>
      </w:del>
      <w:ins w:id="39" w:author="Markus Buchheit" w:date="2021-04-20T15:24:00Z">
        <w:r w:rsidR="00E64C97">
          <w:rPr>
            <w:rFonts w:ascii="Arial" w:hAnsi="Arial" w:cstheme="majorHAnsi"/>
          </w:rPr>
          <w:t>als Basis für Ihre eigene Doktorarbeit verwenden</w:t>
        </w:r>
      </w:ins>
      <w:r w:rsidR="00C26976" w:rsidRPr="00E7259F">
        <w:rPr>
          <w:rFonts w:ascii="Arial" w:hAnsi="Arial" w:cstheme="majorHAnsi"/>
        </w:rPr>
        <w:t>. Um sicherzu</w:t>
      </w:r>
      <w:r w:rsidR="000E5B06" w:rsidRPr="00E7259F">
        <w:rPr>
          <w:rFonts w:ascii="Arial" w:hAnsi="Arial" w:cstheme="majorHAnsi"/>
        </w:rPr>
        <w:t>gehen, dass Sie</w:t>
      </w:r>
      <w:r w:rsidR="00D11361" w:rsidRPr="00E7259F">
        <w:rPr>
          <w:rFonts w:ascii="Arial" w:hAnsi="Arial" w:cstheme="majorHAnsi"/>
        </w:rPr>
        <w:t xml:space="preserve"> die </w:t>
      </w:r>
      <w:r w:rsidR="000E5B06" w:rsidRPr="00E7259F">
        <w:rPr>
          <w:rFonts w:ascii="Arial" w:hAnsi="Arial" w:cstheme="majorHAnsi"/>
        </w:rPr>
        <w:t xml:space="preserve">Arbeit </w:t>
      </w:r>
      <w:r w:rsidR="00D11361" w:rsidRPr="00E7259F">
        <w:rPr>
          <w:rFonts w:ascii="Arial" w:hAnsi="Arial" w:cstheme="majorHAnsi"/>
        </w:rPr>
        <w:t>bedenkenlos bei Ihr</w:t>
      </w:r>
      <w:r w:rsidR="000E5B06" w:rsidRPr="00E7259F">
        <w:rPr>
          <w:rFonts w:ascii="Arial" w:hAnsi="Arial" w:cstheme="majorHAnsi"/>
        </w:rPr>
        <w:t xml:space="preserve">er Hochschule einreichen können, sollten Sie </w:t>
      </w:r>
      <w:r w:rsidR="00434628" w:rsidRPr="00E7259F">
        <w:rPr>
          <w:rFonts w:ascii="Arial" w:hAnsi="Arial" w:cstheme="majorHAnsi"/>
        </w:rPr>
        <w:t>auf</w:t>
      </w:r>
      <w:r w:rsidR="00B129C1" w:rsidRPr="00E7259F">
        <w:rPr>
          <w:rFonts w:ascii="Arial" w:hAnsi="Arial" w:cstheme="majorHAnsi"/>
        </w:rPr>
        <w:t xml:space="preserve"> erfahrene Profis vertrauen</w:t>
      </w:r>
      <w:r w:rsidR="00434628" w:rsidRPr="00E7259F">
        <w:rPr>
          <w:rFonts w:ascii="Arial" w:hAnsi="Arial" w:cstheme="majorHAnsi"/>
        </w:rPr>
        <w:t>.</w:t>
      </w:r>
      <w:r w:rsidR="008B4076" w:rsidRPr="00E7259F">
        <w:rPr>
          <w:rFonts w:ascii="Arial" w:hAnsi="Arial" w:cstheme="majorHAnsi"/>
        </w:rPr>
        <w:t xml:space="preserve"> </w:t>
      </w:r>
      <w:commentRangeStart w:id="40"/>
      <w:r w:rsidR="008B4076" w:rsidRPr="00E7259F">
        <w:rPr>
          <w:rFonts w:ascii="Arial" w:hAnsi="Arial" w:cstheme="majorHAnsi"/>
        </w:rPr>
        <w:t xml:space="preserve">Durch ein mehrstufiges Verfahren der Qualitätssicherung </w:t>
      </w:r>
      <w:r w:rsidR="00837422" w:rsidRPr="00E7259F">
        <w:rPr>
          <w:rFonts w:ascii="Arial" w:hAnsi="Arial" w:cstheme="majorHAnsi"/>
        </w:rPr>
        <w:t xml:space="preserve">ist der Kauf einer Doktorarbeit </w:t>
      </w:r>
      <w:r w:rsidR="003A7245" w:rsidRPr="00E7259F">
        <w:rPr>
          <w:rFonts w:ascii="Arial" w:hAnsi="Arial" w:cstheme="majorHAnsi"/>
        </w:rPr>
        <w:t>sehr sicher</w:t>
      </w:r>
      <w:commentRangeEnd w:id="40"/>
      <w:r w:rsidR="00FD5829">
        <w:rPr>
          <w:rStyle w:val="CommentReference"/>
        </w:rPr>
        <w:commentReference w:id="40"/>
      </w:r>
      <w:r w:rsidR="003A7245" w:rsidRPr="00E7259F">
        <w:rPr>
          <w:rFonts w:ascii="Arial" w:hAnsi="Arial" w:cstheme="majorHAnsi"/>
        </w:rPr>
        <w:t xml:space="preserve">. </w:t>
      </w:r>
      <w:r w:rsidR="00371698" w:rsidRPr="00E7259F">
        <w:rPr>
          <w:rFonts w:ascii="Arial" w:hAnsi="Arial" w:cstheme="majorHAnsi"/>
        </w:rPr>
        <w:t xml:space="preserve">Außerdem sind </w:t>
      </w:r>
      <w:r w:rsidR="003A7245" w:rsidRPr="00E7259F">
        <w:rPr>
          <w:rFonts w:ascii="Arial" w:hAnsi="Arial" w:cstheme="majorHAnsi"/>
        </w:rPr>
        <w:t>Ghostwriter zur Diskretion verpflichtet</w:t>
      </w:r>
      <w:r w:rsidR="00371698" w:rsidRPr="00E7259F">
        <w:rPr>
          <w:rFonts w:ascii="Arial" w:hAnsi="Arial" w:cstheme="majorHAnsi"/>
        </w:rPr>
        <w:t xml:space="preserve"> und Ihnen wird vertraglich Anonymität zugesichert.</w:t>
      </w:r>
      <w:r w:rsidR="003B07A8" w:rsidRPr="00E7259F">
        <w:rPr>
          <w:rFonts w:ascii="Arial" w:hAnsi="Arial" w:cstheme="majorHAnsi"/>
        </w:rPr>
        <w:t xml:space="preserve"> Weil seriöse Agenturen über einen umfangreichen Pool von Akademiker*innen verfügen</w:t>
      </w:r>
      <w:r w:rsidR="006E74A5" w:rsidRPr="00E7259F">
        <w:rPr>
          <w:rFonts w:ascii="Arial" w:hAnsi="Arial" w:cstheme="majorHAnsi"/>
        </w:rPr>
        <w:t xml:space="preserve">, können auch </w:t>
      </w:r>
      <w:r w:rsidR="003B07A8" w:rsidRPr="00E7259F">
        <w:rPr>
          <w:rFonts w:ascii="Arial" w:hAnsi="Arial" w:cstheme="majorHAnsi"/>
        </w:rPr>
        <w:t>interdisziplinäre Teams</w:t>
      </w:r>
      <w:r w:rsidR="006E74A5" w:rsidRPr="00E7259F">
        <w:rPr>
          <w:rFonts w:ascii="Arial" w:hAnsi="Arial" w:cstheme="majorHAnsi"/>
        </w:rPr>
        <w:t xml:space="preserve"> zusammengestellt werden, die Sie bei Themen unterstützen, </w:t>
      </w:r>
      <w:r w:rsidR="00E7259F" w:rsidRPr="00E7259F">
        <w:rPr>
          <w:rFonts w:ascii="Arial" w:hAnsi="Arial" w:cstheme="majorHAnsi"/>
        </w:rPr>
        <w:t>die Kenntnisse in verschiedenen</w:t>
      </w:r>
      <w:r w:rsidR="006E74A5" w:rsidRPr="00E7259F">
        <w:rPr>
          <w:rFonts w:ascii="Arial" w:hAnsi="Arial" w:cstheme="majorHAnsi"/>
        </w:rPr>
        <w:t xml:space="preserve"> Fachrichtungen</w:t>
      </w:r>
      <w:r w:rsidR="00E7259F" w:rsidRPr="00E7259F">
        <w:rPr>
          <w:rFonts w:ascii="Arial" w:hAnsi="Arial" w:cstheme="majorHAnsi"/>
        </w:rPr>
        <w:t xml:space="preserve"> erfordern</w:t>
      </w:r>
      <w:r w:rsidR="006E74A5" w:rsidRPr="00E7259F">
        <w:rPr>
          <w:rFonts w:ascii="Arial" w:hAnsi="Arial" w:cstheme="majorHAnsi"/>
        </w:rPr>
        <w:t>.</w:t>
      </w:r>
    </w:p>
    <w:p w14:paraId="089A532B" w14:textId="77777777" w:rsidR="00A9049F" w:rsidRPr="00E7259F" w:rsidRDefault="00A9049F">
      <w:pPr>
        <w:rPr>
          <w:rFonts w:ascii="Arial" w:hAnsi="Arial"/>
        </w:rPr>
      </w:pPr>
      <w:bookmarkStart w:id="41" w:name="_GoBack"/>
      <w:bookmarkEnd w:id="41"/>
    </w:p>
    <w:sectPr w:rsidR="00A9049F" w:rsidRPr="00E7259F" w:rsidSect="002804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elin Mutlu" w:date="2021-04-19T09:54:00Z" w:initials="PM">
    <w:p w14:paraId="341D8AB3" w14:textId="3CE65039" w:rsidR="008F1A0C" w:rsidRDefault="008F1A0C">
      <w:pPr>
        <w:pStyle w:val="CommentText"/>
      </w:pPr>
      <w:r>
        <w:rPr>
          <w:rStyle w:val="CommentReference"/>
        </w:rPr>
        <w:annotationRef/>
      </w:r>
      <w:r>
        <w:t>Lieber hier schon über d</w:t>
      </w:r>
      <w:r w:rsidR="004E5B0B">
        <w:t>as</w:t>
      </w:r>
      <w:r>
        <w:t xml:space="preserve"> </w:t>
      </w:r>
      <w:proofErr w:type="spellStart"/>
      <w:r>
        <w:t>Fokuskeyword</w:t>
      </w:r>
      <w:proofErr w:type="spellEnd"/>
      <w:r w:rsidR="004E5B0B">
        <w:t xml:space="preserve"> „</w:t>
      </w:r>
      <w:r>
        <w:t>Doktorarbeit kaufen</w:t>
      </w:r>
      <w:r w:rsidR="004E5B0B">
        <w:t>“</w:t>
      </w:r>
      <w:r>
        <w:t xml:space="preserve"> sprechen. </w:t>
      </w:r>
    </w:p>
    <w:p w14:paraId="3CF9BE2C" w14:textId="5D738761" w:rsidR="004819FE" w:rsidRDefault="004819FE">
      <w:pPr>
        <w:pStyle w:val="CommentText"/>
      </w:pPr>
    </w:p>
  </w:comment>
  <w:comment w:id="6" w:author="Pelin Mutlu" w:date="2021-04-19T10:18:00Z" w:initials="PM">
    <w:p w14:paraId="730B26A9" w14:textId="085B2982" w:rsidR="00B10420" w:rsidRDefault="00B10420">
      <w:pPr>
        <w:pStyle w:val="CommentText"/>
      </w:pPr>
      <w:r>
        <w:rPr>
          <w:rStyle w:val="CommentReference"/>
        </w:rPr>
        <w:annotationRef/>
      </w:r>
      <w:r>
        <w:t xml:space="preserve">Eine Mustervorlage für eine Doktorarbeit schreiben zu lassen </w:t>
      </w:r>
    </w:p>
  </w:comment>
  <w:comment w:id="4" w:author="Markus Buchheit" w:date="2021-04-20T14:52:00Z" w:initials="MB">
    <w:p w14:paraId="004E9CA0" w14:textId="4674B139" w:rsidR="004E5B0B" w:rsidRDefault="004E5B0B">
      <w:pPr>
        <w:pStyle w:val="CommentText"/>
      </w:pPr>
      <w:r>
        <w:rPr>
          <w:rStyle w:val="CommentReference"/>
        </w:rPr>
        <w:annotationRef/>
      </w:r>
      <w:r>
        <w:t>Aus dem Satz wird für mich deutlich, dass der Unterschied hier nicht ganz klar ist. Mit dem Kauf einer Doktorarbeit ist hier gemeint, dass eine fertige Doktorarbeit zu einem beliebigen Thema, je nachdem was angeboten wird, gekauft wird. Dem gegenüber steht die Möglichkeit, eine auf die eigenen individuellen Bedürfnisse zugeschnittene Mustervorlage schreiben zu lassen, die garantiert nur einem selbst vorliegt, auf Plagiate geprüft wird und in einem dynamischen Prozess geschrieben wird, bei dem Feedback und Änderungswünsche geäußert werden können.</w:t>
      </w:r>
    </w:p>
  </w:comment>
  <w:comment w:id="5" w:author="Markus Buchheit" w:date="2021-04-20T15:27:00Z" w:initials="MB">
    <w:p w14:paraId="7F9B9C51" w14:textId="0CC337F1" w:rsidR="00E64C97" w:rsidRDefault="00E64C97">
      <w:pPr>
        <w:pStyle w:val="CommentText"/>
      </w:pPr>
      <w:r>
        <w:rPr>
          <w:rStyle w:val="CommentReference"/>
        </w:rPr>
        <w:annotationRef/>
      </w:r>
      <w:r>
        <w:rPr>
          <w:rStyle w:val="CommentReference"/>
        </w:rPr>
        <w:t xml:space="preserve">Der Satz macht für mich nicht wirklich Sinn, natürlich ist </w:t>
      </w:r>
      <w:proofErr w:type="gramStart"/>
      <w:r>
        <w:rPr>
          <w:rStyle w:val="CommentReference"/>
        </w:rPr>
        <w:t>das Möglichkeit</w:t>
      </w:r>
      <w:proofErr w:type="gramEnd"/>
      <w:r>
        <w:rPr>
          <w:rStyle w:val="CommentReference"/>
        </w:rPr>
        <w:t>, darum geht es ja bei unserer gesamten Webseite.</w:t>
      </w:r>
      <w:r w:rsidR="00987010">
        <w:rPr>
          <w:rStyle w:val="CommentReference"/>
        </w:rPr>
        <w:t xml:space="preserve"> Außerdem sollte der Fokus ja auch definitiv auf dem Vergleich zwischen dem Kauf </w:t>
      </w:r>
      <w:proofErr w:type="gramStart"/>
      <w:r w:rsidR="00987010">
        <w:rPr>
          <w:rStyle w:val="CommentReference"/>
        </w:rPr>
        <w:t>einer fertig Arbeit</w:t>
      </w:r>
      <w:proofErr w:type="gramEnd"/>
      <w:r w:rsidR="00987010">
        <w:rPr>
          <w:rStyle w:val="CommentReference"/>
        </w:rPr>
        <w:t xml:space="preserve"> und dem schreiben lassen einer Mustervorlage gehen.</w:t>
      </w:r>
    </w:p>
  </w:comment>
  <w:comment w:id="7" w:author="Pelin Mutlu" w:date="2021-04-19T13:11:00Z" w:initials="PM">
    <w:p w14:paraId="149C089E" w14:textId="77777777" w:rsidR="00FD5829" w:rsidRDefault="00FD5829">
      <w:pPr>
        <w:pStyle w:val="CommentText"/>
      </w:pPr>
      <w:r>
        <w:rPr>
          <w:rStyle w:val="CommentReference"/>
        </w:rPr>
        <w:annotationRef/>
      </w:r>
      <w:r>
        <w:t xml:space="preserve">Hier bitte auf jeden Fall Bezug auf Ghostwriter nehmen, </w:t>
      </w:r>
      <w:proofErr w:type="spellStart"/>
      <w:r>
        <w:t>vorallem</w:t>
      </w:r>
      <w:proofErr w:type="spellEnd"/>
      <w:r>
        <w:t xml:space="preserve"> in den Fachrichtungen Medizin und Rechtswissenschaften, dass hier die Betreuung durch einen Ghostwriter in Form von Coaching unterstützt werden kann. </w:t>
      </w:r>
    </w:p>
    <w:p w14:paraId="0DC83918" w14:textId="2A18CDCD" w:rsidR="00FD5829" w:rsidRDefault="00FD5829">
      <w:pPr>
        <w:pStyle w:val="CommentText"/>
      </w:pPr>
    </w:p>
  </w:comment>
  <w:comment w:id="8" w:author="Markus Buchheit" w:date="2021-04-20T15:38:00Z" w:initials="MB">
    <w:p w14:paraId="3845D732" w14:textId="593E4696" w:rsidR="00987010" w:rsidRDefault="00987010">
      <w:pPr>
        <w:pStyle w:val="CommentText"/>
      </w:pPr>
      <w:r>
        <w:rPr>
          <w:rStyle w:val="CommentReference"/>
        </w:rPr>
        <w:annotationRef/>
      </w:r>
      <w:r>
        <w:t>Der im Briefing geforderte Bezug zu den Fachbereichen findet einzig hier statt, jedoch leider nur sehr kurz. Konkrete Beispiele wären hier wünschenswert. Beispielsweise wird im Fachbereich Medizin ja immer eine eigenständige klinische Forschung vorausgesetzt, die oft auch richtungsweisend für die spätere Karriere ist. Wenn man hier eine fertige Doktorarbeit kauft, dann wir man wohl kaum ein Thema finden, dass zur eigenen gewünschten Spezialisierungsrichtung passt. Das wäre jetzt nur ein Beispiel.</w:t>
      </w:r>
    </w:p>
  </w:comment>
  <w:comment w:id="9" w:author="Pelin Mutlu" w:date="2021-04-19T10:26:00Z" w:initials="PM">
    <w:p w14:paraId="696E8DF7" w14:textId="621FA38A" w:rsidR="008D1A40" w:rsidRDefault="008D1A40">
      <w:pPr>
        <w:pStyle w:val="CommentText"/>
      </w:pPr>
      <w:r>
        <w:rPr>
          <w:rStyle w:val="CommentReference"/>
        </w:rPr>
        <w:annotationRef/>
      </w:r>
      <w:r>
        <w:t xml:space="preserve">Fokus nicht auf Doktortitel kaufen legen, die haben wir bewusst nicht in der </w:t>
      </w:r>
      <w:proofErr w:type="spellStart"/>
      <w:r>
        <w:t>Keywordliste</w:t>
      </w:r>
      <w:proofErr w:type="spellEnd"/>
      <w:r>
        <w:t xml:space="preserve"> angegeben. Wo kann man Doktorarbeit kaufen? Was sind die Nachteile, warum ist eine fertige Arbeit zu kaufen falsch? Eher darüber sprechen. Gerne auch die Rechtslage mit einbeziehen. Warum lieber eine Mustervorlage für Doktorarbeit schreiben lassen? Warum ist es besser, als zu kaufen. Lieber über diesen Aspekten sprechen bitte</w:t>
      </w:r>
    </w:p>
    <w:p w14:paraId="63ADAAC2" w14:textId="45870F9B" w:rsidR="008D1A40" w:rsidRDefault="008D1A40">
      <w:pPr>
        <w:pStyle w:val="CommentText"/>
      </w:pPr>
    </w:p>
  </w:comment>
  <w:comment w:id="10" w:author="Markus Buchheit" w:date="2021-04-20T15:42:00Z" w:initials="MB">
    <w:p w14:paraId="4526D523" w14:textId="7CB36344" w:rsidR="00987010" w:rsidRDefault="00987010">
      <w:pPr>
        <w:pStyle w:val="CommentText"/>
      </w:pPr>
      <w:r>
        <w:rPr>
          <w:rStyle w:val="CommentReference"/>
        </w:rPr>
        <w:annotationRef/>
      </w:r>
      <w:r>
        <w:t>Stimme zu!</w:t>
      </w:r>
    </w:p>
  </w:comment>
  <w:comment w:id="13" w:author="Pelin Mutlu" w:date="2021-04-19T10:21:00Z" w:initials="PM">
    <w:p w14:paraId="2C5412BB" w14:textId="19F9FAAC" w:rsidR="00B10420" w:rsidRDefault="00B10420">
      <w:pPr>
        <w:pStyle w:val="CommentText"/>
      </w:pPr>
      <w:r>
        <w:rPr>
          <w:rStyle w:val="CommentReference"/>
        </w:rPr>
        <w:annotationRef/>
      </w:r>
      <w:r>
        <w:t xml:space="preserve">Dazu haben wir schon einen Beitrag </w:t>
      </w:r>
      <w:hyperlink r:id="rId1" w:history="1">
        <w:r w:rsidRPr="000C53ED">
          <w:rPr>
            <w:rStyle w:val="Hyperlink"/>
          </w:rPr>
          <w:t>https://gwriters.de/promotionsberatung/titel-kaufen-promotionsvermittler/</w:t>
        </w:r>
      </w:hyperlink>
      <w:r>
        <w:t xml:space="preserve"> , lieber wie man Doktorarbeit kaufen kann</w:t>
      </w:r>
      <w:r w:rsidR="00FD5829">
        <w:t>, wo man kaufen kann?</w:t>
      </w:r>
    </w:p>
  </w:comment>
  <w:comment w:id="16" w:author="Pelin Mutlu" w:date="2021-04-19T13:13:00Z" w:initials="PM">
    <w:p w14:paraId="41035264" w14:textId="40967CF0" w:rsidR="00FD5829" w:rsidRDefault="00FD5829">
      <w:pPr>
        <w:pStyle w:val="CommentText"/>
      </w:pPr>
      <w:r>
        <w:rPr>
          <w:rStyle w:val="CommentReference"/>
        </w:rPr>
        <w:annotationRef/>
      </w:r>
      <w:r>
        <w:t>Finde den Abschnitt unnötig, was meinst du Markus?</w:t>
      </w:r>
    </w:p>
  </w:comment>
  <w:comment w:id="26" w:author="Pelin Mutlu" w:date="2021-04-19T10:22:00Z" w:initials="PM">
    <w:p w14:paraId="41A4A07D" w14:textId="77777777" w:rsidR="00B10420" w:rsidRDefault="00B10420">
      <w:pPr>
        <w:pStyle w:val="CommentText"/>
      </w:pPr>
      <w:r>
        <w:rPr>
          <w:rStyle w:val="CommentReference"/>
        </w:rPr>
        <w:annotationRef/>
      </w:r>
      <w:r>
        <w:t xml:space="preserve">Wir dürfen niemals diese </w:t>
      </w:r>
      <w:proofErr w:type="spellStart"/>
      <w:r>
        <w:t>Keywordkombination</w:t>
      </w:r>
      <w:proofErr w:type="spellEnd"/>
      <w:r>
        <w:t xml:space="preserve"> alleine verwenden. Bitte in Zukunft achten, dass die Mustervorlage miterwähnt wird. </w:t>
      </w:r>
      <w:r w:rsidR="008D1A40">
        <w:t xml:space="preserve">Eine Mustervorlage für die Doktorarbeit schreiben lassen </w:t>
      </w:r>
    </w:p>
    <w:p w14:paraId="6E70B336" w14:textId="1D903DEE" w:rsidR="008D1A40" w:rsidRDefault="008D1A40">
      <w:pPr>
        <w:pStyle w:val="CommentText"/>
      </w:pPr>
    </w:p>
  </w:comment>
  <w:comment w:id="35" w:author="Markus Buchheit" w:date="2021-04-20T15:15:00Z" w:initials="MB">
    <w:p w14:paraId="214268A0" w14:textId="4BE97761" w:rsidR="00A67E13" w:rsidRDefault="00A67E13">
      <w:pPr>
        <w:pStyle w:val="CommentText"/>
      </w:pPr>
      <w:r>
        <w:rPr>
          <w:rStyle w:val="CommentReference"/>
        </w:rPr>
        <w:annotationRef/>
      </w:r>
      <w:r>
        <w:t xml:space="preserve">Hier wird wieder zwischen dem Kauf einer Doktorarbeit und dem schreiben lassen einer Mustervorlage vermischt. </w:t>
      </w:r>
    </w:p>
  </w:comment>
  <w:comment w:id="40" w:author="Pelin Mutlu" w:date="2021-04-19T13:09:00Z" w:initials="PM">
    <w:p w14:paraId="6DD7E063" w14:textId="77777777" w:rsidR="00FD5829" w:rsidRDefault="00FD5829">
      <w:pPr>
        <w:pStyle w:val="CommentText"/>
      </w:pPr>
      <w:r>
        <w:rPr>
          <w:rStyle w:val="CommentReference"/>
        </w:rPr>
        <w:annotationRef/>
      </w:r>
      <w:r>
        <w:t xml:space="preserve">Verstehe den Satz nicht, Hier geht es doch </w:t>
      </w:r>
      <w:proofErr w:type="gramStart"/>
      <w:r>
        <w:t>um schreiben</w:t>
      </w:r>
      <w:proofErr w:type="gramEnd"/>
      <w:r>
        <w:t xml:space="preserve"> lassen und nicht ums kaufen?</w:t>
      </w:r>
    </w:p>
    <w:p w14:paraId="101C643E" w14:textId="4E21481A" w:rsidR="00FD5829" w:rsidRDefault="00FD58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9BE2C" w15:done="0"/>
  <w15:commentEx w15:paraId="730B26A9" w15:done="0"/>
  <w15:commentEx w15:paraId="004E9CA0" w15:done="0"/>
  <w15:commentEx w15:paraId="7F9B9C51" w15:done="0"/>
  <w15:commentEx w15:paraId="0DC83918" w15:done="0"/>
  <w15:commentEx w15:paraId="3845D732" w15:done="0"/>
  <w15:commentEx w15:paraId="63ADAAC2" w15:done="0"/>
  <w15:commentEx w15:paraId="4526D523" w15:paraIdParent="63ADAAC2" w15:done="0"/>
  <w15:commentEx w15:paraId="2C5412BB" w15:done="0"/>
  <w15:commentEx w15:paraId="41035264" w15:done="0"/>
  <w15:commentEx w15:paraId="6E70B336" w15:done="0"/>
  <w15:commentEx w15:paraId="214268A0" w15:done="0"/>
  <w15:commentEx w15:paraId="101C64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7D1E6" w16cex:dateUtc="2021-04-19T07:54:00Z"/>
  <w16cex:commentExtensible w16cex:durableId="2427D777" w16cex:dateUtc="2021-04-19T08:18:00Z"/>
  <w16cex:commentExtensible w16cex:durableId="2427FFE5" w16cex:dateUtc="2021-04-19T11:11:00Z"/>
  <w16cex:commentExtensible w16cex:durableId="2427D958" w16cex:dateUtc="2021-04-19T08:26:00Z"/>
  <w16cex:commentExtensible w16cex:durableId="2427D81E" w16cex:dateUtc="2021-04-19T08:21:00Z"/>
  <w16cex:commentExtensible w16cex:durableId="24280066" w16cex:dateUtc="2021-04-19T11:13:00Z"/>
  <w16cex:commentExtensible w16cex:durableId="24280084" w16cex:dateUtc="2021-04-19T11:13:00Z"/>
  <w16cex:commentExtensible w16cex:durableId="2427D86D" w16cex:dateUtc="2021-04-19T08:22:00Z"/>
  <w16cex:commentExtensible w16cex:durableId="2427FF75" w16cex:dateUtc="2021-04-19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9BE2C" w16cid:durableId="2427D1E6"/>
  <w16cid:commentId w16cid:paraId="730B26A9" w16cid:durableId="2427D777"/>
  <w16cid:commentId w16cid:paraId="004E9CA0" w16cid:durableId="24296931"/>
  <w16cid:commentId w16cid:paraId="7F9B9C51" w16cid:durableId="2429717C"/>
  <w16cid:commentId w16cid:paraId="0DC83918" w16cid:durableId="2427FFE5"/>
  <w16cid:commentId w16cid:paraId="3845D732" w16cid:durableId="242973DC"/>
  <w16cid:commentId w16cid:paraId="63ADAAC2" w16cid:durableId="2427D958"/>
  <w16cid:commentId w16cid:paraId="4526D523" w16cid:durableId="242974DE"/>
  <w16cid:commentId w16cid:paraId="2C5412BB" w16cid:durableId="2427D81E"/>
  <w16cid:commentId w16cid:paraId="41035264" w16cid:durableId="24280066"/>
  <w16cid:commentId w16cid:paraId="6E70B336" w16cid:durableId="2427D86D"/>
  <w16cid:commentId w16cid:paraId="214268A0" w16cid:durableId="24296EAB"/>
  <w16cid:commentId w16cid:paraId="101C643E" w16cid:durableId="2427FF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 Mutlu">
    <w15:presenceInfo w15:providerId="Windows Live" w15:userId="f792f259e6cf8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D3"/>
    <w:rsid w:val="00031613"/>
    <w:rsid w:val="00057FAF"/>
    <w:rsid w:val="00085882"/>
    <w:rsid w:val="000E5B06"/>
    <w:rsid w:val="000F2725"/>
    <w:rsid w:val="000F4EED"/>
    <w:rsid w:val="001308A3"/>
    <w:rsid w:val="00145C2A"/>
    <w:rsid w:val="00164521"/>
    <w:rsid w:val="001C2A67"/>
    <w:rsid w:val="00261C31"/>
    <w:rsid w:val="0028046C"/>
    <w:rsid w:val="00282C52"/>
    <w:rsid w:val="002B633D"/>
    <w:rsid w:val="00371698"/>
    <w:rsid w:val="003735D3"/>
    <w:rsid w:val="003A7245"/>
    <w:rsid w:val="003B07A8"/>
    <w:rsid w:val="003C770D"/>
    <w:rsid w:val="00406C25"/>
    <w:rsid w:val="00434628"/>
    <w:rsid w:val="004369A4"/>
    <w:rsid w:val="00437583"/>
    <w:rsid w:val="00457547"/>
    <w:rsid w:val="0047464C"/>
    <w:rsid w:val="004819FE"/>
    <w:rsid w:val="004B1A07"/>
    <w:rsid w:val="004D63D0"/>
    <w:rsid w:val="004E5B0B"/>
    <w:rsid w:val="00500B9D"/>
    <w:rsid w:val="00510F8A"/>
    <w:rsid w:val="005161D2"/>
    <w:rsid w:val="005B2945"/>
    <w:rsid w:val="005E649E"/>
    <w:rsid w:val="005F3B85"/>
    <w:rsid w:val="00603854"/>
    <w:rsid w:val="006309A9"/>
    <w:rsid w:val="0064061F"/>
    <w:rsid w:val="006502CA"/>
    <w:rsid w:val="00653076"/>
    <w:rsid w:val="006534D3"/>
    <w:rsid w:val="006E74A5"/>
    <w:rsid w:val="00731001"/>
    <w:rsid w:val="0076035F"/>
    <w:rsid w:val="007810DD"/>
    <w:rsid w:val="00790720"/>
    <w:rsid w:val="007B7866"/>
    <w:rsid w:val="007D5B07"/>
    <w:rsid w:val="008363FA"/>
    <w:rsid w:val="00837422"/>
    <w:rsid w:val="00841087"/>
    <w:rsid w:val="00856671"/>
    <w:rsid w:val="00862180"/>
    <w:rsid w:val="008B4076"/>
    <w:rsid w:val="008C7D83"/>
    <w:rsid w:val="008D1A40"/>
    <w:rsid w:val="008F1A0C"/>
    <w:rsid w:val="00901E4B"/>
    <w:rsid w:val="00943BD8"/>
    <w:rsid w:val="00984D4F"/>
    <w:rsid w:val="00987010"/>
    <w:rsid w:val="009873D6"/>
    <w:rsid w:val="009935AD"/>
    <w:rsid w:val="009968A8"/>
    <w:rsid w:val="009975E8"/>
    <w:rsid w:val="009E02AE"/>
    <w:rsid w:val="00A327CA"/>
    <w:rsid w:val="00A43AF8"/>
    <w:rsid w:val="00A46AAF"/>
    <w:rsid w:val="00A665CF"/>
    <w:rsid w:val="00A67E13"/>
    <w:rsid w:val="00A76C73"/>
    <w:rsid w:val="00A9049F"/>
    <w:rsid w:val="00B10420"/>
    <w:rsid w:val="00B129C1"/>
    <w:rsid w:val="00B243B6"/>
    <w:rsid w:val="00B56542"/>
    <w:rsid w:val="00BB0A07"/>
    <w:rsid w:val="00BC282D"/>
    <w:rsid w:val="00BE4490"/>
    <w:rsid w:val="00C26976"/>
    <w:rsid w:val="00C32A6B"/>
    <w:rsid w:val="00C41D86"/>
    <w:rsid w:val="00C54653"/>
    <w:rsid w:val="00C65E2F"/>
    <w:rsid w:val="00C85487"/>
    <w:rsid w:val="00C87AF3"/>
    <w:rsid w:val="00D11361"/>
    <w:rsid w:val="00D14E97"/>
    <w:rsid w:val="00D72022"/>
    <w:rsid w:val="00D9310C"/>
    <w:rsid w:val="00DA6793"/>
    <w:rsid w:val="00DF40BD"/>
    <w:rsid w:val="00E203C2"/>
    <w:rsid w:val="00E24259"/>
    <w:rsid w:val="00E36631"/>
    <w:rsid w:val="00E6390F"/>
    <w:rsid w:val="00E64C97"/>
    <w:rsid w:val="00E7259F"/>
    <w:rsid w:val="00E97693"/>
    <w:rsid w:val="00EC5FA1"/>
    <w:rsid w:val="00ED30BB"/>
    <w:rsid w:val="00F13FE7"/>
    <w:rsid w:val="00F16E16"/>
    <w:rsid w:val="00F50CE3"/>
    <w:rsid w:val="00F91A79"/>
    <w:rsid w:val="00F97E62"/>
    <w:rsid w:val="00FA08D1"/>
    <w:rsid w:val="00FA79B7"/>
    <w:rsid w:val="00FB4BEA"/>
    <w:rsid w:val="00FC1899"/>
    <w:rsid w:val="00FD5829"/>
    <w:rsid w:val="00FE0515"/>
    <w:rsid w:val="00FE4AC2"/>
    <w:rsid w:val="00FF5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7E2A"/>
  <w15:docId w15:val="{4025AFD1-640A-4E54-BEC6-DF022E21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35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xt1spdx-kmt">
    <w:name w:val="___stext_1spdx-kmt_"/>
    <w:basedOn w:val="DefaultParagraphFont"/>
    <w:rsid w:val="003735D3"/>
  </w:style>
  <w:style w:type="character" w:customStyle="1" w:styleId="stext17rlk-ko">
    <w:name w:val="___stext_17rlk-ko_"/>
    <w:basedOn w:val="DefaultParagraphFont"/>
    <w:rsid w:val="003735D3"/>
  </w:style>
  <w:style w:type="character" w:styleId="Hyperlink">
    <w:name w:val="Hyperlink"/>
    <w:basedOn w:val="DefaultParagraphFont"/>
    <w:uiPriority w:val="99"/>
    <w:unhideWhenUsed/>
    <w:rsid w:val="00A46AAF"/>
    <w:rPr>
      <w:color w:val="0000FF"/>
      <w:u w:val="single"/>
    </w:rPr>
  </w:style>
  <w:style w:type="character" w:styleId="FollowedHyperlink">
    <w:name w:val="FollowedHyperlink"/>
    <w:basedOn w:val="DefaultParagraphFont"/>
    <w:uiPriority w:val="99"/>
    <w:semiHidden/>
    <w:unhideWhenUsed/>
    <w:rsid w:val="00F91A79"/>
    <w:rPr>
      <w:color w:val="800080" w:themeColor="followedHyperlink"/>
      <w:u w:val="single"/>
    </w:rPr>
  </w:style>
  <w:style w:type="paragraph" w:styleId="BalloonText">
    <w:name w:val="Balloon Text"/>
    <w:basedOn w:val="Normal"/>
    <w:link w:val="BalloonTextChar"/>
    <w:uiPriority w:val="99"/>
    <w:semiHidden/>
    <w:unhideWhenUsed/>
    <w:rsid w:val="009E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2AE"/>
    <w:rPr>
      <w:rFonts w:ascii="Tahoma" w:hAnsi="Tahoma" w:cs="Tahoma"/>
      <w:sz w:val="16"/>
      <w:szCs w:val="16"/>
    </w:rPr>
  </w:style>
  <w:style w:type="character" w:styleId="CommentReference">
    <w:name w:val="annotation reference"/>
    <w:basedOn w:val="DefaultParagraphFont"/>
    <w:uiPriority w:val="99"/>
    <w:semiHidden/>
    <w:unhideWhenUsed/>
    <w:rsid w:val="00406C25"/>
    <w:rPr>
      <w:sz w:val="16"/>
      <w:szCs w:val="16"/>
    </w:rPr>
  </w:style>
  <w:style w:type="paragraph" w:styleId="CommentText">
    <w:name w:val="annotation text"/>
    <w:basedOn w:val="Normal"/>
    <w:link w:val="CommentTextChar"/>
    <w:uiPriority w:val="99"/>
    <w:semiHidden/>
    <w:unhideWhenUsed/>
    <w:rsid w:val="00406C25"/>
    <w:pPr>
      <w:spacing w:line="240" w:lineRule="auto"/>
    </w:pPr>
    <w:rPr>
      <w:sz w:val="20"/>
      <w:szCs w:val="20"/>
    </w:rPr>
  </w:style>
  <w:style w:type="character" w:customStyle="1" w:styleId="CommentTextChar">
    <w:name w:val="Comment Text Char"/>
    <w:basedOn w:val="DefaultParagraphFont"/>
    <w:link w:val="CommentText"/>
    <w:uiPriority w:val="99"/>
    <w:semiHidden/>
    <w:rsid w:val="00406C25"/>
    <w:rPr>
      <w:sz w:val="20"/>
      <w:szCs w:val="20"/>
    </w:rPr>
  </w:style>
  <w:style w:type="paragraph" w:styleId="CommentSubject">
    <w:name w:val="annotation subject"/>
    <w:basedOn w:val="CommentText"/>
    <w:next w:val="CommentText"/>
    <w:link w:val="CommentSubjectChar"/>
    <w:uiPriority w:val="99"/>
    <w:semiHidden/>
    <w:unhideWhenUsed/>
    <w:rsid w:val="00406C25"/>
    <w:rPr>
      <w:b/>
      <w:bCs/>
    </w:rPr>
  </w:style>
  <w:style w:type="character" w:customStyle="1" w:styleId="CommentSubjectChar">
    <w:name w:val="Comment Subject Char"/>
    <w:basedOn w:val="CommentTextChar"/>
    <w:link w:val="CommentSubject"/>
    <w:uiPriority w:val="99"/>
    <w:semiHidden/>
    <w:rsid w:val="00406C25"/>
    <w:rPr>
      <w:b/>
      <w:bCs/>
      <w:sz w:val="20"/>
      <w:szCs w:val="20"/>
    </w:rPr>
  </w:style>
  <w:style w:type="character" w:styleId="UnresolvedMention">
    <w:name w:val="Unresolved Mention"/>
    <w:basedOn w:val="DefaultParagraphFont"/>
    <w:uiPriority w:val="99"/>
    <w:semiHidden/>
    <w:unhideWhenUsed/>
    <w:rsid w:val="00B1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gwriters.de/promotionsberatung/titel-kaufen-promotionsvermittl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6"/>
    </mc:Choice>
    <mc:Fallback>
      <c:style val="16"/>
    </mc:Fallback>
  </mc:AlternateContent>
  <c:chart>
    <c:autoTitleDeleted val="0"/>
    <c:plotArea>
      <c:layout/>
      <c:barChart>
        <c:barDir val="bar"/>
        <c:grouping val="clustered"/>
        <c:varyColors val="0"/>
        <c:ser>
          <c:idx val="0"/>
          <c:order val="0"/>
          <c:tx>
            <c:strRef>
              <c:f>Tabelle1!$B$1</c:f>
              <c:strCache>
                <c:ptCount val="1"/>
                <c:pt idx="0">
                  <c:v>2010</c:v>
                </c:pt>
              </c:strCache>
            </c:strRef>
          </c:tx>
          <c:invertIfNegative val="0"/>
          <c:cat>
            <c:strRef>
              <c:f>Tabelle1!$A$2:$A$5</c:f>
              <c:strCache>
                <c:ptCount val="4"/>
                <c:pt idx="0">
                  <c:v>Medizin</c:v>
                </c:pt>
                <c:pt idx="1">
                  <c:v>Rechtswissenschaften</c:v>
                </c:pt>
                <c:pt idx="2">
                  <c:v>Ingenieurwissenschaften</c:v>
                </c:pt>
                <c:pt idx="3">
                  <c:v>Alle Fächer</c:v>
                </c:pt>
              </c:strCache>
            </c:strRef>
          </c:cat>
          <c:val>
            <c:numRef>
              <c:f>Tabelle1!$B$2:$B$5</c:f>
              <c:numCache>
                <c:formatCode>General</c:formatCode>
                <c:ptCount val="4"/>
                <c:pt idx="0">
                  <c:v>2.57</c:v>
                </c:pt>
                <c:pt idx="1">
                  <c:v>0.97000000000000042</c:v>
                </c:pt>
                <c:pt idx="2">
                  <c:v>0.9400000000000005</c:v>
                </c:pt>
                <c:pt idx="3">
                  <c:v>1</c:v>
                </c:pt>
              </c:numCache>
            </c:numRef>
          </c:val>
          <c:extLst>
            <c:ext xmlns:c16="http://schemas.microsoft.com/office/drawing/2014/chart" uri="{C3380CC4-5D6E-409C-BE32-E72D297353CC}">
              <c16:uniqueId val="{00000000-02EF-4589-973E-3B142A11012B}"/>
            </c:ext>
          </c:extLst>
        </c:ser>
        <c:ser>
          <c:idx val="1"/>
          <c:order val="1"/>
          <c:tx>
            <c:strRef>
              <c:f>Tabelle1!$C$1</c:f>
              <c:strCache>
                <c:ptCount val="1"/>
                <c:pt idx="0">
                  <c:v>2016</c:v>
                </c:pt>
              </c:strCache>
            </c:strRef>
          </c:tx>
          <c:invertIfNegative val="0"/>
          <c:cat>
            <c:strRef>
              <c:f>Tabelle1!$A$2:$A$5</c:f>
              <c:strCache>
                <c:ptCount val="4"/>
                <c:pt idx="0">
                  <c:v>Medizin</c:v>
                </c:pt>
                <c:pt idx="1">
                  <c:v>Rechtswissenschaften</c:v>
                </c:pt>
                <c:pt idx="2">
                  <c:v>Ingenieurwissenschaften</c:v>
                </c:pt>
                <c:pt idx="3">
                  <c:v>Alle Fächer</c:v>
                </c:pt>
              </c:strCache>
            </c:strRef>
          </c:cat>
          <c:val>
            <c:numRef>
              <c:f>Tabelle1!$C$2:$C$5</c:f>
              <c:numCache>
                <c:formatCode>General</c:formatCode>
                <c:ptCount val="4"/>
                <c:pt idx="0">
                  <c:v>2.73</c:v>
                </c:pt>
                <c:pt idx="1">
                  <c:v>1.37</c:v>
                </c:pt>
                <c:pt idx="2">
                  <c:v>1.1100000000000001</c:v>
                </c:pt>
                <c:pt idx="3">
                  <c:v>1.1100000000000001</c:v>
                </c:pt>
              </c:numCache>
            </c:numRef>
          </c:val>
          <c:extLst>
            <c:ext xmlns:c16="http://schemas.microsoft.com/office/drawing/2014/chart" uri="{C3380CC4-5D6E-409C-BE32-E72D297353CC}">
              <c16:uniqueId val="{00000001-02EF-4589-973E-3B142A11012B}"/>
            </c:ext>
          </c:extLst>
        </c:ser>
        <c:ser>
          <c:idx val="2"/>
          <c:order val="2"/>
          <c:tx>
            <c:strRef>
              <c:f>Tabelle1!$D$1</c:f>
              <c:strCache>
                <c:ptCount val="1"/>
                <c:pt idx="0">
                  <c:v>Spalte1</c:v>
                </c:pt>
              </c:strCache>
            </c:strRef>
          </c:tx>
          <c:invertIfNegative val="0"/>
          <c:cat>
            <c:strRef>
              <c:f>Tabelle1!$A$2:$A$5</c:f>
              <c:strCache>
                <c:ptCount val="4"/>
                <c:pt idx="0">
                  <c:v>Medizin</c:v>
                </c:pt>
                <c:pt idx="1">
                  <c:v>Rechtswissenschaften</c:v>
                </c:pt>
                <c:pt idx="2">
                  <c:v>Ingenieurwissenschaften</c:v>
                </c:pt>
                <c:pt idx="3">
                  <c:v>Alle Fächer</c:v>
                </c:pt>
              </c:strCache>
            </c:strRef>
          </c:cat>
          <c:val>
            <c:numRef>
              <c:f>Tabelle1!$D$2:$D$5</c:f>
              <c:numCache>
                <c:formatCode>General</c:formatCode>
                <c:ptCount val="4"/>
              </c:numCache>
            </c:numRef>
          </c:val>
          <c:extLst>
            <c:ext xmlns:c16="http://schemas.microsoft.com/office/drawing/2014/chart" uri="{C3380CC4-5D6E-409C-BE32-E72D297353CC}">
              <c16:uniqueId val="{00000002-02EF-4589-973E-3B142A11012B}"/>
            </c:ext>
          </c:extLst>
        </c:ser>
        <c:dLbls>
          <c:showLegendKey val="0"/>
          <c:showVal val="0"/>
          <c:showCatName val="0"/>
          <c:showSerName val="0"/>
          <c:showPercent val="0"/>
          <c:showBubbleSize val="0"/>
        </c:dLbls>
        <c:gapWidth val="150"/>
        <c:axId val="74868608"/>
        <c:axId val="74870144"/>
      </c:barChart>
      <c:catAx>
        <c:axId val="74868608"/>
        <c:scaling>
          <c:orientation val="minMax"/>
        </c:scaling>
        <c:delete val="0"/>
        <c:axPos val="l"/>
        <c:numFmt formatCode="General" sourceLinked="0"/>
        <c:majorTickMark val="out"/>
        <c:minorTickMark val="none"/>
        <c:tickLblPos val="nextTo"/>
        <c:crossAx val="74870144"/>
        <c:crosses val="autoZero"/>
        <c:auto val="1"/>
        <c:lblAlgn val="ctr"/>
        <c:lblOffset val="100"/>
        <c:noMultiLvlLbl val="0"/>
      </c:catAx>
      <c:valAx>
        <c:axId val="74870144"/>
        <c:scaling>
          <c:orientation val="minMax"/>
        </c:scaling>
        <c:delete val="0"/>
        <c:axPos val="b"/>
        <c:majorGridlines/>
        <c:numFmt formatCode="General" sourceLinked="1"/>
        <c:majorTickMark val="out"/>
        <c:minorTickMark val="none"/>
        <c:tickLblPos val="nextTo"/>
        <c:crossAx val="74868608"/>
        <c:crosses val="autoZero"/>
        <c:crossBetween val="between"/>
      </c:valAx>
    </c:plotArea>
    <c:legend>
      <c:legendPos val="r"/>
      <c:legendEntry>
        <c:idx val="0"/>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07B2B-998E-2846-8E10-7D1AC4D3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1435</Words>
  <Characters>8185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Markus Buchheit</cp:lastModifiedBy>
  <cp:revision>3</cp:revision>
  <dcterms:created xsi:type="dcterms:W3CDTF">2021-04-19T11:15:00Z</dcterms:created>
  <dcterms:modified xsi:type="dcterms:W3CDTF">2021-04-20T12:42:00Z</dcterms:modified>
</cp:coreProperties>
</file>